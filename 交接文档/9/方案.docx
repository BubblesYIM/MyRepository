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8D" w:rsidRPr="00E865B0" w:rsidRDefault="001F0D3D" w:rsidP="001F0D3D">
      <w:pPr>
        <w:jc w:val="center"/>
        <w:rPr>
          <w:sz w:val="48"/>
          <w:szCs w:val="48"/>
        </w:rPr>
      </w:pPr>
      <w:r w:rsidRPr="00E865B0">
        <w:rPr>
          <w:rFonts w:hint="eastAsia"/>
          <w:sz w:val="48"/>
          <w:szCs w:val="48"/>
        </w:rPr>
        <w:t>旅游实时推荐方案</w:t>
      </w:r>
    </w:p>
    <w:p w:rsidR="001F0D3D" w:rsidRDefault="001F0D3D" w:rsidP="001F0D3D"/>
    <w:p w:rsidR="001F0D3D" w:rsidRDefault="001F0D3D" w:rsidP="001F0D3D">
      <w:pPr>
        <w:pStyle w:val="1"/>
      </w:pPr>
      <w:r>
        <w:rPr>
          <w:rFonts w:hint="eastAsia"/>
        </w:rPr>
        <w:t>关联分析</w:t>
      </w:r>
      <w:r>
        <w:rPr>
          <w:rFonts w:hint="eastAsia"/>
        </w:rPr>
        <w:t xml:space="preserve"> apriori</w:t>
      </w:r>
      <w:r>
        <w:rPr>
          <w:rFonts w:hint="eastAsia"/>
        </w:rPr>
        <w:t>算法</w:t>
      </w:r>
    </w:p>
    <w:p w:rsidR="001F0D3D" w:rsidRDefault="001F0D3D" w:rsidP="001F0D3D">
      <w:pPr>
        <w:pStyle w:val="a3"/>
        <w:ind w:left="360" w:firstLineChars="0" w:firstLine="0"/>
      </w:pPr>
      <w:r>
        <w:rPr>
          <w:rFonts w:hint="eastAsia"/>
        </w:rPr>
        <w:t>原理是浏览过或者购买过的该产品的人还看过什么。</w:t>
      </w:r>
    </w:p>
    <w:p w:rsidR="001F0D3D" w:rsidRDefault="001F0D3D" w:rsidP="001F0D3D">
      <w:pPr>
        <w:ind w:firstLine="360"/>
      </w:pPr>
      <w:r>
        <w:rPr>
          <w:rFonts w:hint="eastAsia"/>
        </w:rPr>
        <w:t>将一个人的历史上一段时间浏览或者购买过的产品作为一个事务，利用</w:t>
      </w:r>
      <w:r>
        <w:rPr>
          <w:rFonts w:hint="eastAsia"/>
        </w:rPr>
        <w:t>apriori</w:t>
      </w:r>
      <w:r>
        <w:rPr>
          <w:rFonts w:hint="eastAsia"/>
        </w:rPr>
        <w:t>算法算支持度和置信度，排名，推荐前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1F0D3D" w:rsidRDefault="001F0D3D" w:rsidP="001F0D3D">
      <w:pPr>
        <w:ind w:firstLine="360"/>
      </w:pPr>
      <w:r>
        <w:t>支持度</w:t>
      </w:r>
      <w:r>
        <w:rPr>
          <w:rFonts w:hint="eastAsia"/>
        </w:rPr>
        <w:t>：</w:t>
      </w:r>
      <w:r>
        <w:t>P(AUB)</w:t>
      </w:r>
    </w:p>
    <w:p w:rsidR="001F0D3D" w:rsidRDefault="001F0D3D" w:rsidP="001F0D3D">
      <w:pPr>
        <w:ind w:firstLine="360"/>
      </w:pPr>
      <w:r>
        <w:t>置信度</w:t>
      </w:r>
      <w:r>
        <w:rPr>
          <w:rFonts w:hint="eastAsia"/>
        </w:rPr>
        <w:t>：</w:t>
      </w:r>
      <w:r>
        <w:t>P(A|B)</w:t>
      </w:r>
    </w:p>
    <w:p w:rsidR="00001536" w:rsidRDefault="00001536" w:rsidP="001F0D3D">
      <w:pPr>
        <w:ind w:firstLine="360"/>
      </w:pPr>
    </w:p>
    <w:p w:rsidR="00001536" w:rsidRDefault="00001536" w:rsidP="001F0D3D">
      <w:pPr>
        <w:ind w:firstLine="360"/>
      </w:pPr>
      <w:r>
        <w:t>备选方案</w:t>
      </w:r>
      <w:r>
        <w:rPr>
          <w:rFonts w:hint="eastAsia"/>
        </w:rPr>
        <w:t>：</w:t>
      </w:r>
      <w:r>
        <w:t>同类产品热门排行</w:t>
      </w:r>
    </w:p>
    <w:p w:rsidR="00F8114C" w:rsidRDefault="00F8114C" w:rsidP="001F0D3D">
      <w:pPr>
        <w:ind w:firstLine="360"/>
      </w:pPr>
    </w:p>
    <w:p w:rsidR="00F8114C" w:rsidRDefault="00F8114C" w:rsidP="001F0D3D">
      <w:pPr>
        <w:ind w:firstLine="360"/>
      </w:pPr>
      <w:r>
        <w:t>接口开发</w:t>
      </w:r>
      <w:r>
        <w:rPr>
          <w:rFonts w:hint="eastAsia"/>
        </w:rPr>
        <w:t>：</w:t>
      </w:r>
      <w:r>
        <w:t xml:space="preserve">rowkey lineid </w:t>
      </w:r>
    </w:p>
    <w:p w:rsidR="002E6CA3" w:rsidRDefault="002E6CA3" w:rsidP="001F0D3D">
      <w:pPr>
        <w:ind w:firstLine="360"/>
        <w:rPr>
          <w:rFonts w:hint="eastAsia"/>
        </w:rPr>
      </w:pPr>
      <w:r>
        <w:t>如果不够</w:t>
      </w:r>
      <w:r>
        <w:rPr>
          <w:rFonts w:hint="eastAsia"/>
        </w:rPr>
        <w:t>，</w:t>
      </w:r>
      <w:r>
        <w:t>需要从热门排行取</w:t>
      </w:r>
      <w:r>
        <w:rPr>
          <w:rFonts w:hint="eastAsia"/>
        </w:rPr>
        <w:t>，</w:t>
      </w:r>
      <w:r>
        <w:t>补全要求的数量</w:t>
      </w:r>
    </w:p>
    <w:p w:rsidR="00F8114C" w:rsidRDefault="00F8114C" w:rsidP="001F0D3D">
      <w:pPr>
        <w:ind w:firstLine="360"/>
        <w:rPr>
          <w:rFonts w:hint="eastAsia"/>
        </w:rPr>
      </w:pPr>
      <w:r>
        <w:t>输入</w:t>
      </w:r>
      <w:r>
        <w:rPr>
          <w:rFonts w:hint="eastAsia"/>
        </w:rPr>
        <w:t>：</w:t>
      </w:r>
      <w:r>
        <w:t xml:space="preserve">lineid </w:t>
      </w:r>
      <w:r>
        <w:t>产品数量</w:t>
      </w:r>
    </w:p>
    <w:p w:rsidR="00F8114C" w:rsidRPr="001F0D3D" w:rsidRDefault="00F8114C" w:rsidP="001F0D3D">
      <w:pPr>
        <w:ind w:firstLine="360"/>
        <w:rPr>
          <w:rFonts w:hint="eastAsia"/>
        </w:rPr>
      </w:pPr>
      <w:r>
        <w:t>返回</w:t>
      </w:r>
      <w:r>
        <w:t>lineid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:rsidR="001F0D3D" w:rsidRDefault="001F0D3D" w:rsidP="001F0D3D">
      <w:pPr>
        <w:pStyle w:val="1"/>
      </w:pPr>
      <w:r>
        <w:rPr>
          <w:rFonts w:hint="eastAsia"/>
        </w:rPr>
        <w:t>实时推荐</w:t>
      </w:r>
    </w:p>
    <w:p w:rsidR="000C54B3" w:rsidRDefault="000C54B3" w:rsidP="000C54B3">
      <w:pPr>
        <w:pStyle w:val="2"/>
      </w:pPr>
      <w:r>
        <w:t>算法</w:t>
      </w:r>
    </w:p>
    <w:p w:rsidR="000C54B3" w:rsidRDefault="00923310" w:rsidP="008A359C">
      <w:pPr>
        <w:pStyle w:val="a3"/>
        <w:numPr>
          <w:ilvl w:val="0"/>
          <w:numId w:val="2"/>
        </w:numPr>
        <w:ind w:firstLineChars="0"/>
      </w:pPr>
      <w:r>
        <w:t>离线算好产品之间的相似度</w:t>
      </w:r>
      <w:r>
        <w:rPr>
          <w:rFonts w:hint="eastAsia"/>
        </w:rPr>
        <w:t>，</w:t>
      </w:r>
      <w:r>
        <w:t>得到最相似的</w:t>
      </w:r>
      <w:r>
        <w:t>m</w:t>
      </w:r>
      <w:r>
        <w:t>个产品</w:t>
      </w:r>
      <w:r w:rsidR="008A359C">
        <w:rPr>
          <w:rFonts w:hint="eastAsia"/>
        </w:rPr>
        <w:t>：</w:t>
      </w:r>
      <w:r w:rsidR="008A359C">
        <w:t>离线计算</w:t>
      </w:r>
      <w:r w:rsidR="008A359C">
        <w:rPr>
          <w:rFonts w:hint="eastAsia"/>
        </w:rPr>
        <w:t>，</w:t>
      </w:r>
      <w:r w:rsidR="008A359C">
        <w:t>结果存放到</w:t>
      </w:r>
      <w:r w:rsidR="008A359C">
        <w:t>hbase</w:t>
      </w:r>
      <w:r w:rsidR="008A359C">
        <w:t>里</w:t>
      </w:r>
      <w:r w:rsidR="008A359C">
        <w:rPr>
          <w:rFonts w:hint="eastAsia"/>
        </w:rPr>
        <w:t>，</w:t>
      </w:r>
      <w:r w:rsidR="008A359C">
        <w:t>以备后用</w:t>
      </w:r>
      <w:r w:rsidR="008A359C">
        <w:rPr>
          <w:rFonts w:hint="eastAsia"/>
        </w:rPr>
        <w:t>。</w:t>
      </w:r>
    </w:p>
    <w:p w:rsidR="00923310" w:rsidRPr="000C54B3" w:rsidRDefault="00923310" w:rsidP="008A359C">
      <w:pPr>
        <w:pStyle w:val="a3"/>
        <w:numPr>
          <w:ilvl w:val="0"/>
          <w:numId w:val="2"/>
        </w:numPr>
        <w:ind w:firstLineChars="0"/>
      </w:pPr>
      <w:r>
        <w:t>线上根据用户的实时浏览行为计算获取用户的实时兴趣</w:t>
      </w:r>
      <w:r>
        <w:rPr>
          <w:rFonts w:hint="eastAsia"/>
        </w:rPr>
        <w:t>，</w:t>
      </w:r>
      <w:r>
        <w:t>用用户的</w:t>
      </w:r>
      <w:r w:rsidRPr="0003554B">
        <w:rPr>
          <w:color w:val="FF0000"/>
        </w:rPr>
        <w:t>兴趣向量</w:t>
      </w:r>
      <w:r>
        <w:t>与用户浏览过的产品的相似产品进行匹配</w:t>
      </w:r>
      <w:r>
        <w:rPr>
          <w:rFonts w:hint="eastAsia"/>
        </w:rPr>
        <w:t>。</w:t>
      </w:r>
    </w:p>
    <w:p w:rsidR="0060291A" w:rsidRDefault="0060291A" w:rsidP="0060291A">
      <w:pPr>
        <w:pStyle w:val="2"/>
      </w:pPr>
      <w:r>
        <w:rPr>
          <w:rFonts w:hint="eastAsia"/>
        </w:rPr>
        <w:t>旅游产品的</w:t>
      </w:r>
      <w:r w:rsidR="004C04E9" w:rsidRPr="0003554B">
        <w:rPr>
          <w:rFonts w:hint="eastAsia"/>
          <w:color w:val="FF0000"/>
        </w:rPr>
        <w:t>特征</w:t>
      </w:r>
      <w:r w:rsidRPr="0003554B">
        <w:rPr>
          <w:rFonts w:hint="eastAsia"/>
          <w:color w:val="FF0000"/>
        </w:rPr>
        <w:t>向量</w:t>
      </w:r>
      <w:r>
        <w:rPr>
          <w:rFonts w:hint="eastAsia"/>
        </w:rPr>
        <w:t>表示</w:t>
      </w:r>
    </w:p>
    <w:p w:rsidR="0060291A" w:rsidRDefault="0060291A" w:rsidP="004B62EA">
      <w:pPr>
        <w:ind w:firstLine="420"/>
      </w:pPr>
      <w:r>
        <w:t>一个旅游产品用一个</w:t>
      </w:r>
      <w:r>
        <w:t>n</w:t>
      </w:r>
      <w:r>
        <w:t>为</w:t>
      </w:r>
      <w:r>
        <w:rPr>
          <w:rFonts w:hint="eastAsia"/>
        </w:rPr>
        <w:t>0-</w:t>
      </w:r>
      <w:r>
        <w:t>1</w:t>
      </w:r>
      <w:r>
        <w:t>向量</w:t>
      </w:r>
      <w:r w:rsidR="008F3BC7">
        <w:t>a</w:t>
      </w:r>
      <w:r>
        <w:t>表示</w:t>
      </w:r>
      <w:r>
        <w:rPr>
          <w:rFonts w:hint="eastAsia"/>
        </w:rPr>
        <w:t>，</w:t>
      </w:r>
      <w:r w:rsidR="00DC5236">
        <w:rPr>
          <w:rFonts w:hint="eastAsia"/>
        </w:rPr>
        <w:t>在旅游产品标签的基础上，增加目的地、逗留时间、价格区间等。</w:t>
      </w:r>
    </w:p>
    <w:p w:rsidR="00DC5236" w:rsidRDefault="00DC5236" w:rsidP="004B62EA">
      <w:pPr>
        <w:ind w:firstLine="420"/>
      </w:pPr>
      <w:r>
        <w:t>旅游产品标签</w:t>
      </w:r>
      <w:r>
        <w:rPr>
          <w:rFonts w:hint="eastAsia"/>
        </w:rPr>
        <w:t>：根据文本挖掘的结果，</w:t>
      </w:r>
      <w:r w:rsidR="0007116E">
        <w:rPr>
          <w:rFonts w:hint="eastAsia"/>
        </w:rPr>
        <w:t>取前</w:t>
      </w:r>
      <w:r w:rsidR="0007116E">
        <w:rPr>
          <w:rFonts w:hint="eastAsia"/>
        </w:rPr>
        <w:t>m</w:t>
      </w:r>
      <w:r w:rsidR="0007116E">
        <w:rPr>
          <w:rFonts w:hint="eastAsia"/>
        </w:rPr>
        <w:t>（暂定为</w:t>
      </w:r>
      <w:r w:rsidR="0007116E">
        <w:rPr>
          <w:rFonts w:hint="eastAsia"/>
        </w:rPr>
        <w:t>5</w:t>
      </w:r>
      <w:r w:rsidR="0007116E">
        <w:rPr>
          <w:rFonts w:hint="eastAsia"/>
        </w:rPr>
        <w:t>）个，</w:t>
      </w:r>
      <w:r>
        <w:rPr>
          <w:rFonts w:hint="eastAsia"/>
        </w:rPr>
        <w:t>查看标签有无</w:t>
      </w:r>
      <w:r w:rsidR="0007116E">
        <w:rPr>
          <w:rFonts w:hint="eastAsia"/>
        </w:rPr>
        <w:t>，取值为</w:t>
      </w:r>
      <w:r w:rsidR="0007116E">
        <w:rPr>
          <w:rFonts w:hint="eastAsia"/>
        </w:rPr>
        <w:t>1</w:t>
      </w:r>
      <w:r w:rsidR="001B63E4">
        <w:rPr>
          <w:rFonts w:hint="eastAsia"/>
        </w:rPr>
        <w:t>。</w:t>
      </w:r>
    </w:p>
    <w:p w:rsidR="00DC5236" w:rsidRDefault="00DC5236" w:rsidP="004B62EA">
      <w:pPr>
        <w:ind w:firstLine="420"/>
        <w:rPr>
          <w:ins w:id="0" w:author="peng wang" w:date="2015-07-13T13:58:00Z"/>
        </w:rPr>
      </w:pPr>
      <w:r>
        <w:t>目的地</w:t>
      </w:r>
      <w:r>
        <w:rPr>
          <w:rFonts w:hint="eastAsia"/>
        </w:rPr>
        <w:t>：</w:t>
      </w:r>
      <w:r>
        <w:t>大洲</w:t>
      </w:r>
      <w:r>
        <w:rPr>
          <w:rFonts w:hint="eastAsia"/>
        </w:rPr>
        <w:t>-</w:t>
      </w:r>
      <w:r>
        <w:t>国家</w:t>
      </w:r>
      <w:r>
        <w:rPr>
          <w:rFonts w:hint="eastAsia"/>
        </w:rPr>
        <w:t>-</w:t>
      </w:r>
      <w:r>
        <w:t>省份</w:t>
      </w:r>
      <w:r>
        <w:rPr>
          <w:rFonts w:hint="eastAsia"/>
        </w:rPr>
        <w:t>-</w:t>
      </w:r>
      <w:r>
        <w:t>景点</w:t>
      </w:r>
      <w:r w:rsidR="00126E92">
        <w:rPr>
          <w:rFonts w:hint="eastAsia"/>
        </w:rPr>
        <w:t xml:space="preserve"> </w:t>
      </w:r>
      <w:r w:rsidR="00126E92">
        <w:rPr>
          <w:rFonts w:hint="eastAsia"/>
        </w:rPr>
        <w:t>所有维度拉平</w:t>
      </w:r>
    </w:p>
    <w:p w:rsidR="000F6CBB" w:rsidRDefault="000F6CBB" w:rsidP="009404CA">
      <w:pPr>
        <w:ind w:firstLine="420"/>
        <w:rPr>
          <w:ins w:id="1" w:author="peng wang" w:date="2015-07-13T13:59:00Z"/>
        </w:rPr>
      </w:pPr>
      <w:ins w:id="2" w:author="peng wang" w:date="2015-07-13T13:58:00Z">
        <w:r>
          <w:t>线路</w:t>
        </w:r>
        <w:r>
          <w:t>A</w:t>
        </w:r>
        <w:r>
          <w:rPr>
            <w:rFonts w:hint="eastAsia"/>
          </w:rPr>
          <w:t>：去阿尔巴尼亚的</w:t>
        </w:r>
      </w:ins>
      <w:ins w:id="3" w:author="peng wang" w:date="2015-07-13T13:59:00Z">
        <w:r>
          <w:rPr>
            <w:rFonts w:hint="eastAsia"/>
          </w:rPr>
          <w:t>线路</w:t>
        </w:r>
      </w:ins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  <w:tblPrChange w:id="4" w:author="peng wang" w:date="2015-07-13T14:08:00Z">
          <w:tblPr>
            <w:tblStyle w:val="a7"/>
            <w:tblW w:w="0" w:type="auto"/>
            <w:tblInd w:w="279" w:type="dxa"/>
            <w:tblLook w:val="04A0" w:firstRow="1" w:lastRow="0" w:firstColumn="1" w:lastColumn="0" w:noHBand="0" w:noVBand="1"/>
          </w:tblPr>
        </w:tblPrChange>
      </w:tblPr>
      <w:tblGrid>
        <w:gridCol w:w="445"/>
        <w:gridCol w:w="547"/>
        <w:gridCol w:w="567"/>
        <w:gridCol w:w="426"/>
        <w:gridCol w:w="426"/>
        <w:gridCol w:w="426"/>
        <w:gridCol w:w="426"/>
        <w:gridCol w:w="564"/>
        <w:gridCol w:w="426"/>
        <w:gridCol w:w="741"/>
        <w:gridCol w:w="959"/>
        <w:gridCol w:w="1418"/>
        <w:tblGridChange w:id="5">
          <w:tblGrid>
            <w:gridCol w:w="445"/>
            <w:gridCol w:w="547"/>
            <w:gridCol w:w="567"/>
            <w:gridCol w:w="426"/>
            <w:gridCol w:w="426"/>
            <w:gridCol w:w="426"/>
            <w:gridCol w:w="426"/>
            <w:gridCol w:w="564"/>
            <w:gridCol w:w="68"/>
            <w:gridCol w:w="358"/>
            <w:gridCol w:w="319"/>
            <w:gridCol w:w="677"/>
            <w:gridCol w:w="677"/>
            <w:gridCol w:w="741"/>
            <w:gridCol w:w="677"/>
            <w:gridCol w:w="452"/>
          </w:tblGrid>
        </w:tblGridChange>
      </w:tblGrid>
      <w:tr w:rsidR="001813BF" w:rsidTr="00194FAD">
        <w:trPr>
          <w:ins w:id="6" w:author="peng wang" w:date="2015-07-13T13:59:00Z"/>
        </w:trPr>
        <w:tc>
          <w:tcPr>
            <w:tcW w:w="445" w:type="dxa"/>
            <w:tcPrChange w:id="7" w:author="peng wang" w:date="2015-07-13T14:08:00Z">
              <w:tcPr>
                <w:tcW w:w="445" w:type="dxa"/>
              </w:tcPr>
            </w:tcPrChange>
          </w:tcPr>
          <w:p w:rsidR="000F6CBB" w:rsidRDefault="000F6CBB" w:rsidP="004B62EA">
            <w:pPr>
              <w:rPr>
                <w:ins w:id="8" w:author="peng wang" w:date="2015-07-13T13:59:00Z"/>
              </w:rPr>
            </w:pPr>
            <w:ins w:id="9" w:author="peng wang" w:date="2015-07-13T13:59:00Z">
              <w:r>
                <w:t>中国</w:t>
              </w:r>
            </w:ins>
          </w:p>
        </w:tc>
        <w:tc>
          <w:tcPr>
            <w:tcW w:w="547" w:type="dxa"/>
            <w:tcPrChange w:id="10" w:author="peng wang" w:date="2015-07-13T14:08:00Z">
              <w:tcPr>
                <w:tcW w:w="547" w:type="dxa"/>
              </w:tcPr>
            </w:tcPrChange>
          </w:tcPr>
          <w:p w:rsidR="000F6CBB" w:rsidRDefault="000F6CBB" w:rsidP="004B62EA">
            <w:pPr>
              <w:rPr>
                <w:ins w:id="11" w:author="peng wang" w:date="2015-07-13T13:59:00Z"/>
              </w:rPr>
            </w:pPr>
            <w:ins w:id="12" w:author="peng wang" w:date="2015-07-13T13:59:00Z">
              <w:r>
                <w:rPr>
                  <w:rFonts w:hint="eastAsia"/>
                </w:rPr>
                <w:t>澳洲</w:t>
              </w:r>
            </w:ins>
          </w:p>
        </w:tc>
        <w:tc>
          <w:tcPr>
            <w:tcW w:w="567" w:type="dxa"/>
            <w:tcPrChange w:id="13" w:author="peng wang" w:date="2015-07-13T14:08:00Z">
              <w:tcPr>
                <w:tcW w:w="567" w:type="dxa"/>
              </w:tcPr>
            </w:tcPrChange>
          </w:tcPr>
          <w:p w:rsidR="000F6CBB" w:rsidRDefault="000F6CBB" w:rsidP="004B62EA">
            <w:pPr>
              <w:rPr>
                <w:ins w:id="14" w:author="peng wang" w:date="2015-07-13T13:59:00Z"/>
              </w:rPr>
            </w:pPr>
            <w:ins w:id="15" w:author="peng wang" w:date="2015-07-13T13:59:00Z">
              <w:r>
                <w:rPr>
                  <w:rFonts w:hint="eastAsia"/>
                </w:rPr>
                <w:t>亚洲</w:t>
              </w:r>
            </w:ins>
          </w:p>
        </w:tc>
        <w:tc>
          <w:tcPr>
            <w:tcW w:w="426" w:type="dxa"/>
            <w:tcPrChange w:id="16" w:author="peng wang" w:date="2015-07-13T14:08:00Z">
              <w:tcPr>
                <w:tcW w:w="426" w:type="dxa"/>
              </w:tcPr>
            </w:tcPrChange>
          </w:tcPr>
          <w:p w:rsidR="000F6CBB" w:rsidRDefault="000F6CBB" w:rsidP="004B62EA">
            <w:pPr>
              <w:rPr>
                <w:ins w:id="17" w:author="peng wang" w:date="2015-07-13T13:59:00Z"/>
              </w:rPr>
            </w:pPr>
            <w:ins w:id="18" w:author="peng wang" w:date="2015-07-13T13:59:00Z">
              <w:r>
                <w:rPr>
                  <w:rFonts w:hint="eastAsia"/>
                </w:rPr>
                <w:t>欧洲</w:t>
              </w:r>
            </w:ins>
          </w:p>
        </w:tc>
        <w:tc>
          <w:tcPr>
            <w:tcW w:w="426" w:type="dxa"/>
            <w:tcPrChange w:id="19" w:author="peng wang" w:date="2015-07-13T14:08:00Z">
              <w:tcPr>
                <w:tcW w:w="426" w:type="dxa"/>
              </w:tcPr>
            </w:tcPrChange>
          </w:tcPr>
          <w:p w:rsidR="000F6CBB" w:rsidRDefault="000F6CBB" w:rsidP="004B62EA">
            <w:pPr>
              <w:rPr>
                <w:ins w:id="20" w:author="peng wang" w:date="2015-07-13T13:59:00Z"/>
              </w:rPr>
            </w:pPr>
            <w:ins w:id="21" w:author="peng wang" w:date="2015-07-13T14:00:00Z">
              <w:r>
                <w:rPr>
                  <w:rFonts w:hint="eastAsia"/>
                </w:rPr>
                <w:t>非洲</w:t>
              </w:r>
            </w:ins>
          </w:p>
        </w:tc>
        <w:tc>
          <w:tcPr>
            <w:tcW w:w="426" w:type="dxa"/>
            <w:tcPrChange w:id="22" w:author="peng wang" w:date="2015-07-13T14:08:00Z">
              <w:tcPr>
                <w:tcW w:w="1484" w:type="dxa"/>
                <w:gridSpan w:val="4"/>
              </w:tcPr>
            </w:tcPrChange>
          </w:tcPr>
          <w:p w:rsidR="000F6CBB" w:rsidRDefault="000F6CBB" w:rsidP="004B62EA">
            <w:pPr>
              <w:rPr>
                <w:ins w:id="23" w:author="peng wang" w:date="2015-07-13T13:59:00Z"/>
              </w:rPr>
            </w:pPr>
            <w:ins w:id="24" w:author="peng wang" w:date="2015-07-13T14:00:00Z">
              <w:r>
                <w:rPr>
                  <w:rFonts w:hint="eastAsia"/>
                </w:rPr>
                <w:t>美洲</w:t>
              </w:r>
            </w:ins>
          </w:p>
        </w:tc>
        <w:tc>
          <w:tcPr>
            <w:tcW w:w="426" w:type="dxa"/>
            <w:tcPrChange w:id="25" w:author="peng wang" w:date="2015-07-13T14:08:00Z">
              <w:tcPr>
                <w:tcW w:w="677" w:type="dxa"/>
                <w:gridSpan w:val="2"/>
              </w:tcPr>
            </w:tcPrChange>
          </w:tcPr>
          <w:p w:rsidR="000F6CBB" w:rsidRDefault="000F6CBB" w:rsidP="004B62EA">
            <w:pPr>
              <w:rPr>
                <w:ins w:id="26" w:author="peng wang" w:date="2015-07-13T13:59:00Z"/>
              </w:rPr>
            </w:pPr>
            <w:ins w:id="27" w:author="peng wang" w:date="2015-07-13T14:00:00Z">
              <w:r>
                <w:rPr>
                  <w:rFonts w:hint="eastAsia"/>
                </w:rPr>
                <w:t>山东</w:t>
              </w:r>
            </w:ins>
          </w:p>
        </w:tc>
        <w:tc>
          <w:tcPr>
            <w:tcW w:w="564" w:type="dxa"/>
            <w:tcPrChange w:id="28" w:author="peng wang" w:date="2015-07-13T14:08:00Z">
              <w:tcPr>
                <w:tcW w:w="677" w:type="dxa"/>
              </w:tcPr>
            </w:tcPrChange>
          </w:tcPr>
          <w:p w:rsidR="000F6CBB" w:rsidRDefault="000F6CBB" w:rsidP="004B62EA">
            <w:pPr>
              <w:rPr>
                <w:ins w:id="29" w:author="peng wang" w:date="2015-07-13T13:59:00Z"/>
              </w:rPr>
            </w:pPr>
            <w:ins w:id="30" w:author="peng wang" w:date="2015-07-13T14:00:00Z">
              <w:r>
                <w:rPr>
                  <w:rFonts w:hint="eastAsia"/>
                </w:rPr>
                <w:t>上海</w:t>
              </w:r>
            </w:ins>
          </w:p>
        </w:tc>
        <w:tc>
          <w:tcPr>
            <w:tcW w:w="426" w:type="dxa"/>
            <w:tcPrChange w:id="31" w:author="peng wang" w:date="2015-07-13T14:08:00Z">
              <w:tcPr>
                <w:tcW w:w="677" w:type="dxa"/>
              </w:tcPr>
            </w:tcPrChange>
          </w:tcPr>
          <w:p w:rsidR="000F6CBB" w:rsidRDefault="000F6CBB" w:rsidP="004B62EA">
            <w:pPr>
              <w:rPr>
                <w:ins w:id="32" w:author="peng wang" w:date="2015-07-13T13:59:00Z"/>
              </w:rPr>
            </w:pPr>
            <w:ins w:id="33" w:author="peng wang" w:date="2015-07-13T14:00:00Z">
              <w:r>
                <w:rPr>
                  <w:rFonts w:hint="eastAsia"/>
                </w:rPr>
                <w:t>河南</w:t>
              </w:r>
            </w:ins>
          </w:p>
        </w:tc>
        <w:tc>
          <w:tcPr>
            <w:tcW w:w="741" w:type="dxa"/>
            <w:tcPrChange w:id="34" w:author="peng wang" w:date="2015-07-13T14:08:00Z">
              <w:tcPr>
                <w:tcW w:w="741" w:type="dxa"/>
              </w:tcPr>
            </w:tcPrChange>
          </w:tcPr>
          <w:p w:rsidR="000F6CBB" w:rsidRDefault="000F6CBB" w:rsidP="004B62EA">
            <w:pPr>
              <w:rPr>
                <w:ins w:id="35" w:author="peng wang" w:date="2015-07-13T13:59:00Z"/>
              </w:rPr>
            </w:pPr>
            <w:ins w:id="36" w:author="peng wang" w:date="2015-07-13T14:00:00Z">
              <w:r>
                <w:rPr>
                  <w:rFonts w:hint="eastAsia"/>
                </w:rPr>
                <w:t>。。。。</w:t>
              </w:r>
            </w:ins>
          </w:p>
        </w:tc>
        <w:tc>
          <w:tcPr>
            <w:tcW w:w="959" w:type="dxa"/>
            <w:tcPrChange w:id="37" w:author="peng wang" w:date="2015-07-13T14:08:00Z">
              <w:tcPr>
                <w:tcW w:w="677" w:type="dxa"/>
              </w:tcPr>
            </w:tcPrChange>
          </w:tcPr>
          <w:p w:rsidR="000F6CBB" w:rsidRDefault="000F6CBB" w:rsidP="004B62EA">
            <w:pPr>
              <w:rPr>
                <w:ins w:id="38" w:author="peng wang" w:date="2015-07-13T13:59:00Z"/>
              </w:rPr>
            </w:pPr>
            <w:ins w:id="39" w:author="peng wang" w:date="2015-07-13T14:00:00Z">
              <w:r>
                <w:rPr>
                  <w:rFonts w:hint="eastAsia"/>
                </w:rPr>
                <w:t>阿尔巴尼亚</w:t>
              </w:r>
            </w:ins>
          </w:p>
        </w:tc>
        <w:tc>
          <w:tcPr>
            <w:tcW w:w="1418" w:type="dxa"/>
            <w:tcPrChange w:id="40" w:author="peng wang" w:date="2015-07-13T14:08:00Z">
              <w:tcPr>
                <w:tcW w:w="452" w:type="dxa"/>
              </w:tcPr>
            </w:tcPrChange>
          </w:tcPr>
          <w:p w:rsidR="000F6CBB" w:rsidRDefault="001813BF" w:rsidP="004B62EA">
            <w:pPr>
              <w:rPr>
                <w:ins w:id="41" w:author="peng wang" w:date="2015-07-13T13:59:00Z"/>
              </w:rPr>
            </w:pPr>
            <w:ins w:id="42" w:author="peng wang" w:date="2015-07-13T14:05:00Z">
              <w:r>
                <w:rPr>
                  <w:rFonts w:hint="eastAsia"/>
                </w:rPr>
                <w:t>8000~</w:t>
              </w:r>
              <w:r>
                <w:t>100000</w:t>
              </w:r>
            </w:ins>
          </w:p>
        </w:tc>
      </w:tr>
      <w:tr w:rsidR="001813BF" w:rsidTr="00194FAD">
        <w:trPr>
          <w:ins w:id="43" w:author="peng wang" w:date="2015-07-13T14:00:00Z"/>
        </w:trPr>
        <w:tc>
          <w:tcPr>
            <w:tcW w:w="445" w:type="dxa"/>
            <w:tcPrChange w:id="44" w:author="peng wang" w:date="2015-07-13T14:08:00Z">
              <w:tcPr>
                <w:tcW w:w="445" w:type="dxa"/>
              </w:tcPr>
            </w:tcPrChange>
          </w:tcPr>
          <w:p w:rsidR="000F6CBB" w:rsidRDefault="000F6CBB" w:rsidP="004B62EA">
            <w:pPr>
              <w:rPr>
                <w:ins w:id="45" w:author="peng wang" w:date="2015-07-13T14:00:00Z"/>
              </w:rPr>
            </w:pPr>
            <w:ins w:id="46" w:author="peng wang" w:date="2015-07-13T14:0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547" w:type="dxa"/>
            <w:tcPrChange w:id="47" w:author="peng wang" w:date="2015-07-13T14:08:00Z">
              <w:tcPr>
                <w:tcW w:w="547" w:type="dxa"/>
              </w:tcPr>
            </w:tcPrChange>
          </w:tcPr>
          <w:p w:rsidR="000F6CBB" w:rsidRDefault="000F6CBB" w:rsidP="004B62EA">
            <w:pPr>
              <w:rPr>
                <w:ins w:id="48" w:author="peng wang" w:date="2015-07-13T14:00:00Z"/>
              </w:rPr>
            </w:pPr>
            <w:ins w:id="49" w:author="peng wang" w:date="2015-07-13T14:0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567" w:type="dxa"/>
            <w:tcPrChange w:id="50" w:author="peng wang" w:date="2015-07-13T14:08:00Z">
              <w:tcPr>
                <w:tcW w:w="567" w:type="dxa"/>
              </w:tcPr>
            </w:tcPrChange>
          </w:tcPr>
          <w:p w:rsidR="000F6CBB" w:rsidRDefault="000F6CBB" w:rsidP="004B62EA">
            <w:pPr>
              <w:rPr>
                <w:ins w:id="51" w:author="peng wang" w:date="2015-07-13T14:00:00Z"/>
              </w:rPr>
            </w:pPr>
            <w:ins w:id="52" w:author="peng wang" w:date="2015-07-13T14:0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426" w:type="dxa"/>
            <w:tcPrChange w:id="53" w:author="peng wang" w:date="2015-07-13T14:08:00Z">
              <w:tcPr>
                <w:tcW w:w="426" w:type="dxa"/>
              </w:tcPr>
            </w:tcPrChange>
          </w:tcPr>
          <w:p w:rsidR="000F6CBB" w:rsidRDefault="000F6CBB" w:rsidP="004B62EA">
            <w:pPr>
              <w:rPr>
                <w:ins w:id="54" w:author="peng wang" w:date="2015-07-13T14:00:00Z"/>
              </w:rPr>
            </w:pPr>
            <w:ins w:id="55" w:author="peng wang" w:date="2015-07-13T14:00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426" w:type="dxa"/>
            <w:tcPrChange w:id="56" w:author="peng wang" w:date="2015-07-13T14:08:00Z">
              <w:tcPr>
                <w:tcW w:w="426" w:type="dxa"/>
              </w:tcPr>
            </w:tcPrChange>
          </w:tcPr>
          <w:p w:rsidR="000F6CBB" w:rsidRDefault="000F6CBB" w:rsidP="004B62EA">
            <w:pPr>
              <w:rPr>
                <w:ins w:id="57" w:author="peng wang" w:date="2015-07-13T14:00:00Z"/>
              </w:rPr>
            </w:pPr>
            <w:ins w:id="58" w:author="peng wang" w:date="2015-07-13T14:0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426" w:type="dxa"/>
            <w:tcPrChange w:id="59" w:author="peng wang" w:date="2015-07-13T14:08:00Z">
              <w:tcPr>
                <w:tcW w:w="426" w:type="dxa"/>
              </w:tcPr>
            </w:tcPrChange>
          </w:tcPr>
          <w:p w:rsidR="000F6CBB" w:rsidRDefault="000F6CBB" w:rsidP="004B62EA">
            <w:pPr>
              <w:rPr>
                <w:ins w:id="60" w:author="peng wang" w:date="2015-07-13T14:00:00Z"/>
              </w:rPr>
            </w:pPr>
            <w:ins w:id="61" w:author="peng wang" w:date="2015-07-13T14:0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426" w:type="dxa"/>
            <w:tcPrChange w:id="62" w:author="peng wang" w:date="2015-07-13T14:08:00Z">
              <w:tcPr>
                <w:tcW w:w="426" w:type="dxa"/>
              </w:tcPr>
            </w:tcPrChange>
          </w:tcPr>
          <w:p w:rsidR="000F6CBB" w:rsidRDefault="000F6CBB" w:rsidP="004B62EA">
            <w:pPr>
              <w:rPr>
                <w:ins w:id="63" w:author="peng wang" w:date="2015-07-13T14:00:00Z"/>
              </w:rPr>
            </w:pPr>
            <w:ins w:id="64" w:author="peng wang" w:date="2015-07-13T14:0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564" w:type="dxa"/>
            <w:tcPrChange w:id="65" w:author="peng wang" w:date="2015-07-13T14:08:00Z">
              <w:tcPr>
                <w:tcW w:w="564" w:type="dxa"/>
              </w:tcPr>
            </w:tcPrChange>
          </w:tcPr>
          <w:p w:rsidR="000F6CBB" w:rsidRDefault="000F6CBB" w:rsidP="004B62EA">
            <w:pPr>
              <w:rPr>
                <w:ins w:id="66" w:author="peng wang" w:date="2015-07-13T14:00:00Z"/>
              </w:rPr>
            </w:pPr>
            <w:ins w:id="67" w:author="peng wang" w:date="2015-07-13T14:0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426" w:type="dxa"/>
            <w:tcPrChange w:id="68" w:author="peng wang" w:date="2015-07-13T14:08:00Z">
              <w:tcPr>
                <w:tcW w:w="426" w:type="dxa"/>
                <w:gridSpan w:val="2"/>
              </w:tcPr>
            </w:tcPrChange>
          </w:tcPr>
          <w:p w:rsidR="000F6CBB" w:rsidRDefault="000F6CBB" w:rsidP="004B62EA">
            <w:pPr>
              <w:rPr>
                <w:ins w:id="69" w:author="peng wang" w:date="2015-07-13T14:00:00Z"/>
              </w:rPr>
            </w:pPr>
            <w:ins w:id="70" w:author="peng wang" w:date="2015-07-13T14:0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741" w:type="dxa"/>
            <w:tcPrChange w:id="71" w:author="peng wang" w:date="2015-07-13T14:08:00Z">
              <w:tcPr>
                <w:tcW w:w="2414" w:type="dxa"/>
                <w:gridSpan w:val="4"/>
              </w:tcPr>
            </w:tcPrChange>
          </w:tcPr>
          <w:p w:rsidR="000F6CBB" w:rsidRDefault="000F6CBB" w:rsidP="004B62EA">
            <w:pPr>
              <w:rPr>
                <w:ins w:id="72" w:author="peng wang" w:date="2015-07-13T14:00:00Z"/>
              </w:rPr>
            </w:pPr>
            <w:ins w:id="73" w:author="peng wang" w:date="2015-07-13T14:01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959" w:type="dxa"/>
            <w:tcPrChange w:id="74" w:author="peng wang" w:date="2015-07-13T14:08:00Z">
              <w:tcPr>
                <w:tcW w:w="677" w:type="dxa"/>
              </w:tcPr>
            </w:tcPrChange>
          </w:tcPr>
          <w:p w:rsidR="000F6CBB" w:rsidRDefault="000F6CBB" w:rsidP="004B62EA">
            <w:pPr>
              <w:rPr>
                <w:ins w:id="75" w:author="peng wang" w:date="2015-07-13T14:00:00Z"/>
              </w:rPr>
            </w:pPr>
            <w:ins w:id="76" w:author="peng wang" w:date="2015-07-13T14:01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418" w:type="dxa"/>
            <w:tcPrChange w:id="77" w:author="peng wang" w:date="2015-07-13T14:08:00Z">
              <w:tcPr>
                <w:tcW w:w="452" w:type="dxa"/>
              </w:tcPr>
            </w:tcPrChange>
          </w:tcPr>
          <w:p w:rsidR="000F6CBB" w:rsidRDefault="001813BF" w:rsidP="004B62EA">
            <w:pPr>
              <w:rPr>
                <w:ins w:id="78" w:author="peng wang" w:date="2015-07-13T14:00:00Z"/>
              </w:rPr>
            </w:pPr>
            <w:ins w:id="79" w:author="peng wang" w:date="2015-07-13T14:05:00Z">
              <w:r>
                <w:rPr>
                  <w:rFonts w:hint="eastAsia"/>
                </w:rPr>
                <w:t>1</w:t>
              </w:r>
            </w:ins>
          </w:p>
        </w:tc>
      </w:tr>
    </w:tbl>
    <w:p w:rsidR="000F6CBB" w:rsidRDefault="000F6CBB" w:rsidP="004B62EA">
      <w:pPr>
        <w:ind w:firstLine="420"/>
      </w:pPr>
    </w:p>
    <w:p w:rsidR="00126E92" w:rsidRDefault="00126E92" w:rsidP="004B62EA">
      <w:pPr>
        <w:ind w:firstLine="420"/>
      </w:pPr>
      <w:r>
        <w:lastRenderedPageBreak/>
        <w:t>逗留时间分段</w:t>
      </w:r>
      <w:r>
        <w:rPr>
          <w:rFonts w:hint="eastAsia"/>
        </w:rPr>
        <w:t>：</w:t>
      </w:r>
      <w:r>
        <w:rPr>
          <w:rFonts w:hint="eastAsia"/>
        </w:rPr>
        <w:t>1~</w:t>
      </w:r>
      <w:r>
        <w:t>2 3</w:t>
      </w:r>
      <w:r>
        <w:rPr>
          <w:rFonts w:hint="eastAsia"/>
        </w:rPr>
        <w:t>~</w:t>
      </w:r>
      <w:r>
        <w:t>5 5</w:t>
      </w:r>
      <w:r>
        <w:rPr>
          <w:rFonts w:hint="eastAsia"/>
        </w:rPr>
        <w:t>~</w:t>
      </w:r>
      <w:r>
        <w:t>7 8</w:t>
      </w:r>
      <w:r>
        <w:rPr>
          <w:rFonts w:hint="eastAsia"/>
        </w:rPr>
        <w:t>~</w:t>
      </w:r>
    </w:p>
    <w:p w:rsidR="00DC5236" w:rsidRDefault="00126E92" w:rsidP="004B62EA">
      <w:pPr>
        <w:ind w:firstLine="420"/>
      </w:pPr>
      <w:r>
        <w:rPr>
          <w:rFonts w:hint="eastAsia"/>
        </w:rPr>
        <w:t>价格区间：</w:t>
      </w:r>
      <w:r w:rsidRPr="00126E92">
        <w:t>c(0,500,1500,8000,15000,30000,Inf)</w:t>
      </w:r>
      <w:r>
        <w:t xml:space="preserve"> </w:t>
      </w:r>
    </w:p>
    <w:p w:rsidR="0003554B" w:rsidRDefault="0003554B" w:rsidP="004B62EA">
      <w:pPr>
        <w:ind w:firstLine="420"/>
      </w:pPr>
      <w:del w:id="80" w:author="peng wang" w:date="2015-07-13T13:50:00Z">
        <w:r w:rsidDel="0003554B">
          <w:delText>离当前日期的出发时间</w:delText>
        </w:r>
      </w:del>
      <w:r>
        <w:rPr>
          <w:rFonts w:hint="eastAsia"/>
        </w:rPr>
        <w:t>：</w:t>
      </w:r>
    </w:p>
    <w:p w:rsidR="0019467D" w:rsidRDefault="0003554B" w:rsidP="0019467D">
      <w:pPr>
        <w:ind w:firstLine="420"/>
        <w:rPr>
          <w:ins w:id="81" w:author="peng wang" w:date="2015-07-13T13:57:00Z"/>
        </w:rPr>
      </w:pPr>
      <w:ins w:id="82" w:author="peng wang" w:date="2015-07-13T13:53:00Z">
        <w:r>
          <w:t>金棕榈的线路信息</w:t>
        </w:r>
        <w:r>
          <w:rPr>
            <w:rFonts w:hint="eastAsia"/>
          </w:rPr>
          <w:t>：</w:t>
        </w:r>
        <w:r>
          <w:t>酒店</w:t>
        </w:r>
      </w:ins>
      <w:ins w:id="83" w:author="peng wang" w:date="2015-07-13T13:54:00Z">
        <w:r>
          <w:t>星级</w:t>
        </w:r>
        <w:r>
          <w:rPr>
            <w:rFonts w:hint="eastAsia"/>
          </w:rPr>
          <w:t>等</w:t>
        </w:r>
      </w:ins>
      <w:ins w:id="84" w:author="peng wang" w:date="2015-07-13T13:56:00Z">
        <w:r w:rsidR="0019467D">
          <w:rPr>
            <w:rFonts w:hint="eastAsia"/>
          </w:rPr>
          <w:t xml:space="preserve"> </w:t>
        </w:r>
        <w:r w:rsidR="0019467D">
          <w:rPr>
            <w:rFonts w:hint="eastAsia"/>
          </w:rPr>
          <w:t>要看哦</w:t>
        </w:r>
        <w:r w:rsidR="00B61D21">
          <w:rPr>
            <w:rFonts w:hint="eastAsia"/>
          </w:rPr>
          <w:t xml:space="preserve"> </w:t>
        </w:r>
        <w:r w:rsidR="00B61D21">
          <w:rPr>
            <w:rFonts w:hint="eastAsia"/>
          </w:rPr>
          <w:t>机票（直飞还是转机）</w:t>
        </w:r>
      </w:ins>
    </w:p>
    <w:p w:rsidR="007E1361" w:rsidRDefault="007E1361" w:rsidP="0019467D">
      <w:pPr>
        <w:ind w:firstLine="420"/>
        <w:rPr>
          <w:ins w:id="85" w:author="peng wang" w:date="2015-07-13T13:57:00Z"/>
        </w:rPr>
      </w:pPr>
      <w:ins w:id="86" w:author="peng wang" w:date="2015-07-13T13:57:00Z">
        <w:r>
          <w:t>自由行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跟团游</w:t>
        </w:r>
      </w:ins>
    </w:p>
    <w:p w:rsidR="007E1361" w:rsidRDefault="007E1361" w:rsidP="0019467D">
      <w:pPr>
        <w:ind w:firstLine="420"/>
        <w:rPr>
          <w:ins w:id="87" w:author="peng wang" w:date="2015-07-13T13:55:00Z"/>
        </w:rPr>
      </w:pPr>
    </w:p>
    <w:p w:rsidR="00053CDC" w:rsidDel="000F6CBB" w:rsidRDefault="00053CDC" w:rsidP="004B62EA">
      <w:pPr>
        <w:ind w:firstLine="420"/>
        <w:rPr>
          <w:del w:id="88" w:author="peng wang" w:date="2015-07-13T13:58:00Z"/>
        </w:rPr>
      </w:pPr>
    </w:p>
    <w:p w:rsidR="007971F6" w:rsidRDefault="007971F6" w:rsidP="004B62EA">
      <w:pPr>
        <w:ind w:firstLine="420"/>
        <w:rPr>
          <w:ins w:id="89" w:author="peng wang" w:date="2015-07-13T13:58:00Z"/>
        </w:rPr>
      </w:pPr>
      <w:r>
        <w:t>还有什么维度</w:t>
      </w:r>
      <w:r>
        <w:rPr>
          <w:rFonts w:hint="eastAsia"/>
        </w:rPr>
        <w:t>？开动脑筋。。。。。。。。。。。。。。。。。。。。。</w:t>
      </w:r>
    </w:p>
    <w:p w:rsidR="000F6CBB" w:rsidRDefault="000F6CBB" w:rsidP="004B62EA">
      <w:pPr>
        <w:ind w:firstLine="420"/>
        <w:rPr>
          <w:ins w:id="90" w:author="peng wang" w:date="2015-07-13T13:58:00Z"/>
        </w:rPr>
      </w:pPr>
    </w:p>
    <w:p w:rsidR="000F6CBB" w:rsidRDefault="000F6CBB" w:rsidP="00D17DB9"/>
    <w:p w:rsidR="00D17DB9" w:rsidRDefault="00D17DB9" w:rsidP="00D17DB9">
      <w:r>
        <w:rPr>
          <w:rFonts w:hint="eastAsia"/>
        </w:rPr>
        <w:t>线路价格</w:t>
      </w:r>
    </w:p>
    <w:p w:rsidR="00D17DB9" w:rsidRDefault="00D17DB9" w:rsidP="00D17DB9"/>
    <w:p w:rsidR="00D17DB9" w:rsidRDefault="00D17DB9" w:rsidP="00D17DB9">
      <w:r>
        <w:t>select l.id,min(p.sale_price) sale_price</w:t>
      </w:r>
    </w:p>
    <w:p w:rsidR="00D17DB9" w:rsidRDefault="00D17DB9" w:rsidP="00D17DB9">
      <w:r>
        <w:t xml:space="preserve">                   from t_tbp_group_price p,t_tbp_group g,t_tbp_line l</w:t>
      </w:r>
    </w:p>
    <w:p w:rsidR="00D17DB9" w:rsidRDefault="00D17DB9" w:rsidP="00D17DB9">
      <w:r>
        <w:t xml:space="preserve">                  where g.id = p.group_id</w:t>
      </w:r>
    </w:p>
    <w:p w:rsidR="00D17DB9" w:rsidRDefault="00D17DB9" w:rsidP="00D17DB9">
      <w:r>
        <w:t xml:space="preserve">                    and g.line_id = l.id</w:t>
      </w:r>
    </w:p>
    <w:p w:rsidR="00D17DB9" w:rsidRDefault="00D17DB9" w:rsidP="00D17DB9">
      <w:r>
        <w:rPr>
          <w:rFonts w:hint="eastAsia"/>
        </w:rPr>
        <w:t xml:space="preserve">                    and p.category = '</w:t>
      </w:r>
      <w:r>
        <w:rPr>
          <w:rFonts w:hint="eastAsia"/>
        </w:rPr>
        <w:t>基本价</w:t>
      </w:r>
      <w:r>
        <w:rPr>
          <w:rFonts w:hint="eastAsia"/>
        </w:rPr>
        <w:t>'</w:t>
      </w:r>
    </w:p>
    <w:p w:rsidR="00D17DB9" w:rsidRDefault="00D17DB9" w:rsidP="00D17DB9">
      <w:r>
        <w:rPr>
          <w:rFonts w:hint="eastAsia"/>
        </w:rPr>
        <w:t xml:space="preserve">                    and p.type='</w:t>
      </w:r>
      <w:r>
        <w:rPr>
          <w:rFonts w:hint="eastAsia"/>
        </w:rPr>
        <w:t>团费</w:t>
      </w:r>
      <w:r>
        <w:rPr>
          <w:rFonts w:hint="eastAsia"/>
        </w:rPr>
        <w:t>'</w:t>
      </w:r>
    </w:p>
    <w:p w:rsidR="00D17DB9" w:rsidRDefault="00D17DB9" w:rsidP="00D17DB9">
      <w:r>
        <w:t xml:space="preserve">                    and g.status = 'ON'</w:t>
      </w:r>
    </w:p>
    <w:p w:rsidR="00D17DB9" w:rsidRDefault="00D17DB9" w:rsidP="00D17DB9">
      <w:r>
        <w:t xml:space="preserve">                    and g.current_status = 'ACTIVATE'</w:t>
      </w:r>
    </w:p>
    <w:p w:rsidR="00D17DB9" w:rsidRDefault="00D17DB9" w:rsidP="00D17DB9">
      <w:r>
        <w:t xml:space="preserve">                    and g.plannum&gt; (g.paidinnum+g.reservenum)</w:t>
      </w:r>
    </w:p>
    <w:p w:rsidR="00D17DB9" w:rsidRDefault="00D17DB9" w:rsidP="00D17DB9">
      <w:r>
        <w:t xml:space="preserve">                    and g.depart_date&gt; (g.advanceclosedso  + sysdate)</w:t>
      </w:r>
    </w:p>
    <w:p w:rsidR="00D17DB9" w:rsidRDefault="00D17DB9" w:rsidP="00D17DB9">
      <w:r>
        <w:t xml:space="preserve">                    and l.status ='ON'</w:t>
      </w:r>
    </w:p>
    <w:p w:rsidR="00D17DB9" w:rsidRPr="00126E92" w:rsidRDefault="00D17DB9">
      <w:pPr>
        <w:pPrChange w:id="91" w:author="peng wang" w:date="2015-07-13T13:58:00Z">
          <w:pPr>
            <w:ind w:firstLine="420"/>
          </w:pPr>
        </w:pPrChange>
      </w:pPr>
      <w:r>
        <w:t>group by l.id;</w:t>
      </w:r>
    </w:p>
    <w:p w:rsidR="0060291A" w:rsidRDefault="0060291A" w:rsidP="0060291A">
      <w:pPr>
        <w:pStyle w:val="2"/>
      </w:pPr>
      <w:r>
        <w:t>物品相似性计算</w:t>
      </w:r>
      <w:r w:rsidR="0007116E">
        <w:rPr>
          <w:rFonts w:hint="eastAsia"/>
        </w:rPr>
        <w:t>----</w:t>
      </w:r>
      <w:r w:rsidR="0007116E">
        <w:t>离线计算</w:t>
      </w:r>
    </w:p>
    <w:p w:rsidR="00BE5A91" w:rsidRDefault="00BE5A91" w:rsidP="00BE5A91">
      <w:pPr>
        <w:pStyle w:val="3"/>
      </w:pPr>
      <w:r>
        <w:t>相似</w:t>
      </w:r>
      <w:r>
        <w:rPr>
          <w:rFonts w:hint="eastAsia"/>
        </w:rPr>
        <w:t>旅游产品</w:t>
      </w:r>
      <w:r>
        <w:t>计算</w:t>
      </w:r>
    </w:p>
    <w:p w:rsidR="00BE5A91" w:rsidRPr="00BE5A91" w:rsidRDefault="00BE5A91" w:rsidP="00BE5A91">
      <w:r>
        <w:t>根据产品相似度</w:t>
      </w:r>
      <w:r>
        <w:rPr>
          <w:rFonts w:hint="eastAsia"/>
        </w:rPr>
        <w:t>，</w:t>
      </w:r>
      <w:r>
        <w:t>取</w:t>
      </w:r>
      <w:r w:rsidRPr="00BE5A91">
        <w:rPr>
          <w:i/>
        </w:rPr>
        <w:t>l</w:t>
      </w:r>
      <w:r>
        <w:t>个相似的可预订线路</w:t>
      </w:r>
      <w:r>
        <w:rPr>
          <w:rFonts w:hint="eastAsia"/>
        </w:rPr>
        <w:t>，</w:t>
      </w:r>
      <w:r>
        <w:t>存放在</w:t>
      </w:r>
      <w:r>
        <w:t>hbase</w:t>
      </w:r>
      <w:r>
        <w:rPr>
          <w:rFonts w:hint="eastAsia"/>
        </w:rPr>
        <w:t>。</w:t>
      </w:r>
    </w:p>
    <w:p w:rsidR="009314FF" w:rsidRPr="009314FF" w:rsidRDefault="009314FF" w:rsidP="009314FF">
      <w:pPr>
        <w:pStyle w:val="3"/>
      </w:pPr>
      <w:r>
        <w:t>相似度计算方法</w:t>
      </w:r>
    </w:p>
    <w:p w:rsidR="0060291A" w:rsidRDefault="0060291A" w:rsidP="009314FF">
      <w:pPr>
        <w:pStyle w:val="4"/>
      </w:pPr>
      <w:r>
        <w:t>P</w:t>
      </w:r>
      <w:r>
        <w:rPr>
          <w:rFonts w:hint="eastAsia"/>
        </w:rPr>
        <w:t>earson</w:t>
      </w:r>
      <w:r>
        <w:rPr>
          <w:rFonts w:hint="eastAsia"/>
        </w:rPr>
        <w:t>相似性</w:t>
      </w:r>
    </w:p>
    <w:p w:rsidR="00440FFA" w:rsidRDefault="00440FFA" w:rsidP="0060291A">
      <w:r>
        <w:rPr>
          <w:noProof/>
        </w:rPr>
        <w:drawing>
          <wp:inline distT="0" distB="0" distL="0" distR="0">
            <wp:extent cx="3745230" cy="467995"/>
            <wp:effectExtent l="0" t="0" r="7620" b="8255"/>
            <wp:docPr id="3" name="图片 3" descr="http://webdataanalysis.net/wp-content/uploads/2011/10/Pearson-Correlation-Coeffic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dataanalysis.net/wp-content/uploads/2011/10/Pearson-Correlation-Coeffici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FA" w:rsidRDefault="00440FFA" w:rsidP="0060291A">
      <w:r>
        <w:rPr>
          <w:noProof/>
        </w:rPr>
        <w:lastRenderedPageBreak/>
        <w:drawing>
          <wp:inline distT="0" distB="0" distL="0" distR="0" wp14:anchorId="2FB29819" wp14:editId="34735813">
            <wp:extent cx="4907076" cy="16764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263" cy="16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AD" w:rsidRDefault="00194FAD" w:rsidP="0060291A">
      <w:r>
        <w:t>X (0,1,0,1,0)</w:t>
      </w:r>
    </w:p>
    <w:p w:rsidR="00194FAD" w:rsidRDefault="00194FAD" w:rsidP="0060291A">
      <w:r>
        <w:t>Y (1,0,1,1,1)</w:t>
      </w:r>
    </w:p>
    <w:p w:rsidR="00701052" w:rsidRDefault="00701052" w:rsidP="0060291A">
      <w:r w:rsidRPr="00BF5A0D">
        <w:rPr>
          <w:position w:val="-42"/>
        </w:rPr>
        <w:object w:dxaOrig="184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3pt;height:48.1pt" o:ole="">
            <v:imagedata r:id="rId9" o:title=""/>
          </v:shape>
          <o:OLEObject Type="Embed" ProgID="Equation.DSMT4" ShapeID="_x0000_i1025" DrawAspect="Content" ObjectID="_1498652343" r:id="rId10"/>
        </w:object>
      </w:r>
    </w:p>
    <w:p w:rsidR="0060291A" w:rsidRDefault="0060291A" w:rsidP="009314FF">
      <w:pPr>
        <w:pStyle w:val="4"/>
      </w:pPr>
      <w:r>
        <w:t>Cos</w:t>
      </w:r>
      <w:r>
        <w:t>相似性</w:t>
      </w:r>
    </w:p>
    <w:p w:rsidR="0060291A" w:rsidRDefault="00440FFA" w:rsidP="0060291A">
      <w:r>
        <w:rPr>
          <w:noProof/>
        </w:rPr>
        <w:drawing>
          <wp:inline distT="0" distB="0" distL="0" distR="0">
            <wp:extent cx="2231390" cy="409575"/>
            <wp:effectExtent l="0" t="0" r="0" b="9525"/>
            <wp:docPr id="1" name="图片 1" descr="http://webdataanalysis.net/wp-content/uploads/2011/10/Cosine-Simi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dataanalysis.net/wp-content/uploads/2011/10/Cosine-Similar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FA" w:rsidRDefault="00440FFA" w:rsidP="0060291A">
      <w:pPr>
        <w:rPr>
          <w:b/>
        </w:rPr>
      </w:pPr>
      <w:r>
        <w:rPr>
          <w:noProof/>
        </w:rPr>
        <w:drawing>
          <wp:inline distT="0" distB="0" distL="0" distR="0">
            <wp:extent cx="2538375" cy="2602185"/>
            <wp:effectExtent l="0" t="0" r="0" b="8255"/>
            <wp:docPr id="2" name="图片 2" descr="http://webdataanalysis.net/wp-content/uploads/2011/10/distance-and-simi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dataanalysis.net/wp-content/uploads/2011/10/distance-and-similar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37" cy="26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FA" w:rsidRDefault="00440FFA" w:rsidP="009314FF">
      <w:pPr>
        <w:pStyle w:val="4"/>
      </w:pPr>
      <w:r>
        <w:t>Jacard</w:t>
      </w:r>
      <w:r>
        <w:t>相似度</w:t>
      </w:r>
    </w:p>
    <w:p w:rsidR="00440FFA" w:rsidRDefault="00440FFA" w:rsidP="0060291A">
      <w:pPr>
        <w:rPr>
          <w:b/>
        </w:rPr>
      </w:pPr>
      <w:r>
        <w:rPr>
          <w:noProof/>
        </w:rPr>
        <w:drawing>
          <wp:inline distT="0" distB="0" distL="0" distR="0" wp14:anchorId="08A6C142" wp14:editId="49B43032">
            <wp:extent cx="3555106" cy="9525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989" cy="9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45" w:rsidRDefault="00702245" w:rsidP="00702245">
      <w:pPr>
        <w:pStyle w:val="3"/>
      </w:pPr>
      <w:r>
        <w:lastRenderedPageBreak/>
        <w:t>本步骤的结果</w:t>
      </w:r>
    </w:p>
    <w:p w:rsidR="00702245" w:rsidRDefault="00702245" w:rsidP="00702245">
      <w:pPr>
        <w:ind w:left="420"/>
      </w:pPr>
      <w:r>
        <w:t>产品</w:t>
      </w:r>
      <w:r>
        <w:t>A</w:t>
      </w:r>
      <w:r>
        <w:rPr>
          <w:rFonts w:hint="eastAsia"/>
        </w:rPr>
        <w:t>：</w:t>
      </w:r>
      <w:r>
        <w:t>产品</w:t>
      </w:r>
      <w:r>
        <w:rPr>
          <w:rFonts w:hint="eastAsia"/>
        </w:rPr>
        <w:t>b</w:t>
      </w:r>
      <w:r>
        <w:t xml:space="preserve"> </w:t>
      </w:r>
      <w:r>
        <w:t>产品</w:t>
      </w:r>
      <w:r>
        <w:t xml:space="preserve">c </w:t>
      </w:r>
      <w:r>
        <w:t>产品</w:t>
      </w:r>
      <w:r>
        <w:t xml:space="preserve">d </w:t>
      </w:r>
      <w:r>
        <w:t>产品</w:t>
      </w:r>
      <w:r>
        <w:t>e</w:t>
      </w:r>
      <w:r w:rsidR="001A294B">
        <w:t xml:space="preserve"> </w:t>
      </w:r>
    </w:p>
    <w:p w:rsidR="00702245" w:rsidRPr="00702245" w:rsidRDefault="00702245" w:rsidP="00702245">
      <w:pPr>
        <w:ind w:left="420"/>
        <w:rPr>
          <w:b/>
        </w:rPr>
      </w:pPr>
      <w:r>
        <w:tab/>
      </w:r>
      <w:r>
        <w:tab/>
      </w:r>
      <w:r w:rsidRPr="00BF5A0D">
        <w:rPr>
          <w:position w:val="-12"/>
        </w:rPr>
        <w:object w:dxaOrig="340" w:dyaOrig="360">
          <v:shape id="_x0000_i1026" type="#_x0000_t75" style="width:17.1pt;height:18.2pt" o:ole="">
            <v:imagedata r:id="rId14" o:title=""/>
          </v:shape>
          <o:OLEObject Type="Embed" ProgID="Equation.DSMT4" ShapeID="_x0000_i1026" DrawAspect="Content" ObjectID="_1498652344" r:id="rId15"/>
        </w:object>
      </w:r>
      <w:r>
        <w:t xml:space="preserve">    </w:t>
      </w:r>
      <w:r w:rsidRPr="00BF5A0D">
        <w:rPr>
          <w:position w:val="-12"/>
        </w:rPr>
        <w:object w:dxaOrig="340" w:dyaOrig="360">
          <v:shape id="_x0000_i1027" type="#_x0000_t75" style="width:17.1pt;height:18.2pt" o:ole="">
            <v:imagedata r:id="rId16" o:title=""/>
          </v:shape>
          <o:OLEObject Type="Embed" ProgID="Equation.DSMT4" ShapeID="_x0000_i1027" DrawAspect="Content" ObjectID="_1498652345" r:id="rId17"/>
        </w:object>
      </w:r>
      <w:r>
        <w:t xml:space="preserve">   </w:t>
      </w:r>
      <w:r w:rsidRPr="00BF5A0D">
        <w:rPr>
          <w:position w:val="-12"/>
        </w:rPr>
        <w:object w:dxaOrig="360" w:dyaOrig="360">
          <v:shape id="_x0000_i1028" type="#_x0000_t75" style="width:18.2pt;height:18.2pt" o:ole="">
            <v:imagedata r:id="rId18" o:title=""/>
          </v:shape>
          <o:OLEObject Type="Embed" ProgID="Equation.DSMT4" ShapeID="_x0000_i1028" DrawAspect="Content" ObjectID="_1498652346" r:id="rId19"/>
        </w:object>
      </w:r>
      <w:r>
        <w:t xml:space="preserve"> </w:t>
      </w:r>
      <w:r w:rsidR="000B33A3">
        <w:t xml:space="preserve">  </w:t>
      </w:r>
      <w:r w:rsidR="000B33A3" w:rsidRPr="00BF5A0D">
        <w:rPr>
          <w:position w:val="-12"/>
        </w:rPr>
        <w:object w:dxaOrig="340" w:dyaOrig="360">
          <v:shape id="_x0000_i1029" type="#_x0000_t75" style="width:17.1pt;height:18.2pt" o:ole="">
            <v:imagedata r:id="rId20" o:title=""/>
          </v:shape>
          <o:OLEObject Type="Embed" ProgID="Equation.DSMT4" ShapeID="_x0000_i1029" DrawAspect="Content" ObjectID="_1498652347" r:id="rId21"/>
        </w:object>
      </w:r>
    </w:p>
    <w:p w:rsidR="00BE5A91" w:rsidRDefault="00BE5A91" w:rsidP="00BE5A91">
      <w:pPr>
        <w:pStyle w:val="2"/>
      </w:pPr>
      <w:r>
        <w:t>实时计算推荐产品</w:t>
      </w:r>
    </w:p>
    <w:p w:rsidR="00BE5A91" w:rsidRDefault="00EA1AB0" w:rsidP="00EA1AB0">
      <w:pPr>
        <w:pStyle w:val="3"/>
      </w:pPr>
      <w:r>
        <w:rPr>
          <w:rFonts w:hint="eastAsia"/>
        </w:rPr>
        <w:t>用户向量表示</w:t>
      </w:r>
    </w:p>
    <w:p w:rsidR="00EA1AB0" w:rsidRDefault="00EA1AB0" w:rsidP="00BE5A91">
      <w:r>
        <w:t>用户</w:t>
      </w:r>
      <w:r w:rsidR="008F3BC7">
        <w:t>兴趣</w:t>
      </w:r>
      <w:r>
        <w:t>用一个</w:t>
      </w:r>
      <w:r>
        <w:t>n</w:t>
      </w:r>
      <w:r>
        <w:t>维向量</w:t>
      </w:r>
      <w:r w:rsidR="008F3BC7">
        <w:t>b</w:t>
      </w:r>
      <w:r>
        <w:t>表示</w:t>
      </w:r>
      <w:r>
        <w:rPr>
          <w:rFonts w:hint="eastAsia"/>
        </w:rPr>
        <w:t>，</w:t>
      </w:r>
      <w:r>
        <w:t>维度与产品一样</w:t>
      </w:r>
      <w:r>
        <w:rPr>
          <w:rFonts w:hint="eastAsia"/>
        </w:rPr>
        <w:t>，</w:t>
      </w:r>
      <w:r>
        <w:t>不过不是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向量。随着时间衰减，衰减系数暂定为</w:t>
      </w:r>
      <w:r>
        <w:rPr>
          <w:rFonts w:hint="eastAsia"/>
        </w:rPr>
        <w:t>0.98.</w:t>
      </w:r>
      <w:r>
        <w:rPr>
          <w:rFonts w:hint="eastAsia"/>
        </w:rPr>
        <w:t>用户每浏览或者购买一个产品，将产品对应维度叠加到用户向量上。</w:t>
      </w:r>
      <w:r w:rsidR="008F3BC7">
        <w:rPr>
          <w:rFonts w:hint="eastAsia"/>
        </w:rPr>
        <w:t>根据用户兴趣向量计算与浏览产品相似的产品的匹配度。</w:t>
      </w:r>
    </w:p>
    <w:p w:rsidR="00B9270A" w:rsidRDefault="00B9270A" w:rsidP="00BE5A91"/>
    <w:p w:rsidR="008F3BC7" w:rsidRPr="00EA1AB0" w:rsidRDefault="008F3BC7" w:rsidP="008F3BC7">
      <w:pPr>
        <w:jc w:val="center"/>
      </w:pPr>
      <w:r w:rsidRPr="00FF5704">
        <w:rPr>
          <w:position w:val="-14"/>
        </w:rPr>
        <w:object w:dxaOrig="960" w:dyaOrig="380">
          <v:shape id="_x0000_i1030" type="#_x0000_t75" style="width:145.45pt;height:57.75pt" o:ole="">
            <v:imagedata r:id="rId22" o:title=""/>
          </v:shape>
          <o:OLEObject Type="Embed" ProgID="Equation.DSMT4" ShapeID="_x0000_i1030" DrawAspect="Content" ObjectID="_1498652348" r:id="rId23"/>
        </w:object>
      </w:r>
    </w:p>
    <w:p w:rsidR="00EA1AB0" w:rsidRDefault="008F3BC7" w:rsidP="00BE5A91">
      <w:r>
        <w:t>B</w:t>
      </w:r>
      <w:r>
        <w:t>为用户兴趣向量</w:t>
      </w:r>
      <w:r>
        <w:rPr>
          <w:rFonts w:hint="eastAsia"/>
        </w:rPr>
        <w:t>，</w:t>
      </w:r>
      <w:r w:rsidRPr="00FF5704">
        <w:rPr>
          <w:position w:val="-14"/>
        </w:rPr>
        <w:object w:dxaOrig="279" w:dyaOrig="380">
          <v:shape id="_x0000_i1031" type="#_x0000_t75" style="width:13.55pt;height:18.9pt" o:ole="">
            <v:imagedata r:id="rId24" o:title=""/>
          </v:shape>
          <o:OLEObject Type="Embed" ProgID="Equation.DSMT4" ShapeID="_x0000_i1031" DrawAspect="Content" ObjectID="_1498652349" r:id="rId25"/>
        </w:object>
      </w:r>
      <w:r>
        <w:t>为当前浏览产品与相似产品的相似度</w:t>
      </w:r>
      <w:r>
        <w:rPr>
          <w:rFonts w:hint="eastAsia"/>
        </w:rPr>
        <w:t>，</w:t>
      </w:r>
      <w:r w:rsidRPr="00FF5704">
        <w:rPr>
          <w:position w:val="-14"/>
        </w:rPr>
        <w:object w:dxaOrig="279" w:dyaOrig="380">
          <v:shape id="_x0000_i1032" type="#_x0000_t75" style="width:13.55pt;height:18.9pt" o:ole="">
            <v:imagedata r:id="rId26" o:title=""/>
          </v:shape>
          <o:OLEObject Type="Embed" ProgID="Equation.DSMT4" ShapeID="_x0000_i1032" DrawAspect="Content" ObjectID="_1498652350" r:id="rId27"/>
        </w:object>
      </w:r>
      <w:r>
        <w:t>为相似产品的特征向量</w:t>
      </w:r>
      <w:r>
        <w:rPr>
          <w:rFonts w:hint="eastAsia"/>
        </w:rPr>
        <w:t>。</w:t>
      </w:r>
    </w:p>
    <w:p w:rsidR="000C54B3" w:rsidRDefault="000C54B3" w:rsidP="00BE5A91"/>
    <w:p w:rsidR="000C54B3" w:rsidRDefault="00800628" w:rsidP="000C54B3">
      <w:pPr>
        <w:pStyle w:val="1"/>
        <w:numPr>
          <w:ilvl w:val="0"/>
          <w:numId w:val="0"/>
        </w:numPr>
        <w:ind w:left="432"/>
      </w:pPr>
      <w:r>
        <w:t>实时推荐接口</w:t>
      </w:r>
    </w:p>
    <w:p w:rsidR="00800628" w:rsidRDefault="00800628" w:rsidP="00800628">
      <w:r>
        <w:t>输入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memberid</w:t>
      </w:r>
      <w:r>
        <w:rPr>
          <w:rFonts w:hint="eastAsia"/>
        </w:rPr>
        <w:t>）指定数量</w:t>
      </w:r>
      <w:bookmarkStart w:id="92" w:name="_GoBack"/>
      <w:bookmarkEnd w:id="92"/>
    </w:p>
    <w:p w:rsidR="00800628" w:rsidRPr="00800628" w:rsidRDefault="00800628" w:rsidP="00800628"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  <w:r>
        <w:t>线路</w:t>
      </w:r>
      <w:r>
        <w:t>list</w:t>
      </w:r>
    </w:p>
    <w:sectPr w:rsidR="00800628" w:rsidRPr="00800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874" w:rsidRDefault="00307874" w:rsidP="00001536">
      <w:r>
        <w:separator/>
      </w:r>
    </w:p>
  </w:endnote>
  <w:endnote w:type="continuationSeparator" w:id="0">
    <w:p w:rsidR="00307874" w:rsidRDefault="00307874" w:rsidP="0000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874" w:rsidRDefault="00307874" w:rsidP="00001536">
      <w:r>
        <w:separator/>
      </w:r>
    </w:p>
  </w:footnote>
  <w:footnote w:type="continuationSeparator" w:id="0">
    <w:p w:rsidR="00307874" w:rsidRDefault="00307874" w:rsidP="00001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5368"/>
    <w:multiLevelType w:val="multilevel"/>
    <w:tmpl w:val="BEFAF8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03947A5"/>
    <w:multiLevelType w:val="hybridMultilevel"/>
    <w:tmpl w:val="B72C8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ng wang">
    <w15:presenceInfo w15:providerId="Windows Live" w15:userId="faa51857da22c7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51"/>
    <w:rsid w:val="00001536"/>
    <w:rsid w:val="0003554B"/>
    <w:rsid w:val="00053CDC"/>
    <w:rsid w:val="0007116E"/>
    <w:rsid w:val="000A4B9A"/>
    <w:rsid w:val="000B33A3"/>
    <w:rsid w:val="000C54B3"/>
    <w:rsid w:val="000F6CBB"/>
    <w:rsid w:val="00126E92"/>
    <w:rsid w:val="001813BF"/>
    <w:rsid w:val="00192D01"/>
    <w:rsid w:val="0019467D"/>
    <w:rsid w:val="00194FAD"/>
    <w:rsid w:val="001A294B"/>
    <w:rsid w:val="001A51D7"/>
    <w:rsid w:val="001B63E4"/>
    <w:rsid w:val="001F0D3D"/>
    <w:rsid w:val="002E6CA3"/>
    <w:rsid w:val="00307874"/>
    <w:rsid w:val="00342816"/>
    <w:rsid w:val="00356D51"/>
    <w:rsid w:val="00440FFA"/>
    <w:rsid w:val="00461281"/>
    <w:rsid w:val="004B62EA"/>
    <w:rsid w:val="004C04E9"/>
    <w:rsid w:val="004F4D68"/>
    <w:rsid w:val="00540141"/>
    <w:rsid w:val="005A7FEE"/>
    <w:rsid w:val="0060291A"/>
    <w:rsid w:val="00606404"/>
    <w:rsid w:val="006A0258"/>
    <w:rsid w:val="00701052"/>
    <w:rsid w:val="007017B9"/>
    <w:rsid w:val="00702245"/>
    <w:rsid w:val="00777AF4"/>
    <w:rsid w:val="007971F6"/>
    <w:rsid w:val="007E1361"/>
    <w:rsid w:val="00800628"/>
    <w:rsid w:val="00856A04"/>
    <w:rsid w:val="0088614D"/>
    <w:rsid w:val="008A359C"/>
    <w:rsid w:val="008A6742"/>
    <w:rsid w:val="008F3BC7"/>
    <w:rsid w:val="00923310"/>
    <w:rsid w:val="009314FF"/>
    <w:rsid w:val="00936AD6"/>
    <w:rsid w:val="009404CA"/>
    <w:rsid w:val="00B61D21"/>
    <w:rsid w:val="00B84ED3"/>
    <w:rsid w:val="00B9270A"/>
    <w:rsid w:val="00BE5A91"/>
    <w:rsid w:val="00C119FA"/>
    <w:rsid w:val="00C200A6"/>
    <w:rsid w:val="00C56FB1"/>
    <w:rsid w:val="00C958AF"/>
    <w:rsid w:val="00D17DB9"/>
    <w:rsid w:val="00DC5236"/>
    <w:rsid w:val="00E62114"/>
    <w:rsid w:val="00E865B0"/>
    <w:rsid w:val="00E9464C"/>
    <w:rsid w:val="00EA1AB0"/>
    <w:rsid w:val="00EC0275"/>
    <w:rsid w:val="00F36EB9"/>
    <w:rsid w:val="00F8114C"/>
    <w:rsid w:val="00FC4553"/>
    <w:rsid w:val="00F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CAEBE-2B89-46FA-A619-CD98487B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D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0D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0D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0D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0D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0D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0D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0D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0D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F0D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0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D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0D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F0D3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F0D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0D3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F0D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F0D3D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001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53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946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467D"/>
    <w:rPr>
      <w:sz w:val="18"/>
      <w:szCs w:val="18"/>
    </w:rPr>
  </w:style>
  <w:style w:type="table" w:styleId="a7">
    <w:name w:val="Table Grid"/>
    <w:basedOn w:val="a1"/>
    <w:uiPriority w:val="39"/>
    <w:rsid w:val="000F6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54</cp:revision>
  <dcterms:created xsi:type="dcterms:W3CDTF">2015-07-09T06:00:00Z</dcterms:created>
  <dcterms:modified xsi:type="dcterms:W3CDTF">2015-07-17T07:32:00Z</dcterms:modified>
</cp:coreProperties>
</file>