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3CF" w:rsidRPr="00657D70" w:rsidRDefault="007823CF" w:rsidP="007823CF">
      <w:pPr>
        <w:ind w:left="1260" w:firstLine="420"/>
        <w:rPr>
          <w:sz w:val="32"/>
          <w:szCs w:val="32"/>
        </w:rPr>
      </w:pPr>
      <w:r w:rsidRPr="00657D70">
        <w:rPr>
          <w:rFonts w:hint="eastAsia"/>
          <w:sz w:val="32"/>
          <w:szCs w:val="32"/>
        </w:rPr>
        <w:t>产品相似度计算</w:t>
      </w:r>
      <w:r w:rsidRPr="00657D70">
        <w:rPr>
          <w:rFonts w:hint="eastAsia"/>
          <w:sz w:val="32"/>
          <w:szCs w:val="32"/>
        </w:rPr>
        <w:t>---</w:t>
      </w:r>
      <w:r w:rsidRPr="00657D70">
        <w:rPr>
          <w:rFonts w:hint="eastAsia"/>
          <w:sz w:val="32"/>
          <w:szCs w:val="32"/>
        </w:rPr>
        <w:t>蒋来</w:t>
      </w:r>
    </w:p>
    <w:p w:rsidR="007823CF" w:rsidRPr="00657D70" w:rsidRDefault="007823CF" w:rsidP="00794FE5">
      <w:pPr>
        <w:pStyle w:val="1"/>
      </w:pPr>
      <w:r w:rsidRPr="00657D70">
        <w:t>旅游产品特征向量整理</w:t>
      </w:r>
    </w:p>
    <w:p w:rsidR="00155E14" w:rsidRPr="00657D70" w:rsidRDefault="00155E14" w:rsidP="00155E14">
      <w:pPr>
        <w:pStyle w:val="a3"/>
        <w:ind w:left="360" w:firstLineChars="0" w:firstLine="0"/>
        <w:rPr>
          <w:sz w:val="32"/>
          <w:szCs w:val="32"/>
        </w:rPr>
      </w:pPr>
      <w:r w:rsidRPr="00657D70">
        <w:rPr>
          <w:rFonts w:hint="eastAsia"/>
          <w:sz w:val="32"/>
          <w:szCs w:val="32"/>
        </w:rPr>
        <w:t>目标表</w:t>
      </w:r>
      <w:r w:rsidRPr="00657D70">
        <w:rPr>
          <w:rFonts w:hint="eastAsia"/>
          <w:sz w:val="32"/>
          <w:szCs w:val="32"/>
        </w:rPr>
        <w:t>:</w:t>
      </w:r>
    </w:p>
    <w:p w:rsidR="00155E14" w:rsidRPr="00657D70" w:rsidRDefault="00155E14" w:rsidP="00155E14">
      <w:pPr>
        <w:pStyle w:val="a3"/>
        <w:ind w:left="360" w:firstLineChars="0" w:firstLine="0"/>
        <w:rPr>
          <w:rFonts w:ascii="Kaiti SC Black" w:eastAsia="Times New Roman" w:hAnsi="Kaiti SC Black" w:cs="Kaiti SC Black"/>
          <w:sz w:val="32"/>
          <w:szCs w:val="32"/>
        </w:rPr>
      </w:pPr>
      <w:r w:rsidRPr="00657D70">
        <w:rPr>
          <w:rFonts w:eastAsia="Times New Roman" w:cs="Times New Roman"/>
          <w:sz w:val="32"/>
          <w:szCs w:val="32"/>
        </w:rPr>
        <w:t>TB_REC_CH_TOURISM_TAG</w:t>
      </w:r>
      <w:r w:rsidRPr="00657D70">
        <w:rPr>
          <w:rFonts w:eastAsia="Times New Roman" w:cs="Times New Roman" w:hint="eastAsia"/>
          <w:sz w:val="32"/>
          <w:szCs w:val="32"/>
        </w:rPr>
        <w:t xml:space="preserve">  </w:t>
      </w:r>
      <w:r w:rsidRPr="00657D70">
        <w:rPr>
          <w:rFonts w:ascii="Kaiti SC Black" w:eastAsia="Times New Roman" w:hAnsi="Kaiti SC Black" w:cs="Kaiti SC Black" w:hint="eastAsia"/>
          <w:sz w:val="32"/>
          <w:szCs w:val="32"/>
        </w:rPr>
        <w:t>列簇:info1 取描述</w:t>
      </w:r>
    </w:p>
    <w:p w:rsidR="00155E14" w:rsidRPr="00657D70" w:rsidRDefault="00155E14" w:rsidP="00155E14">
      <w:pPr>
        <w:pStyle w:val="a3"/>
        <w:ind w:left="360" w:firstLineChars="0" w:firstLine="0"/>
        <w:rPr>
          <w:rFonts w:ascii="Kaiti SC Black" w:eastAsia="Times New Roman" w:hAnsi="Kaiti SC Black" w:cs="Kaiti SC Black"/>
          <w:sz w:val="32"/>
          <w:szCs w:val="32"/>
        </w:rPr>
      </w:pPr>
      <w:r w:rsidRPr="00657D70">
        <w:rPr>
          <w:rFonts w:eastAsia="Times New Roman" w:cs="Times New Roman"/>
          <w:sz w:val="32"/>
          <w:szCs w:val="32"/>
        </w:rPr>
        <w:t>TB_REC_CH_TOURISM_NEW_TAG</w:t>
      </w:r>
      <w:r w:rsidRPr="00657D70">
        <w:rPr>
          <w:rFonts w:eastAsia="Times New Roman" w:cs="Times New Roman" w:hint="eastAsia"/>
          <w:sz w:val="32"/>
          <w:szCs w:val="32"/>
        </w:rPr>
        <w:t xml:space="preserve"> </w:t>
      </w:r>
      <w:r w:rsidRPr="00657D70">
        <w:rPr>
          <w:rFonts w:ascii="Kaiti SC Black" w:eastAsia="Times New Roman" w:hAnsi="Kaiti SC Black" w:cs="Kaiti SC Black" w:hint="eastAsia"/>
          <w:sz w:val="32"/>
          <w:szCs w:val="32"/>
        </w:rPr>
        <w:t>列簇:info3,info4 取目的地</w:t>
      </w:r>
    </w:p>
    <w:p w:rsidR="00155E14" w:rsidRPr="00657D70" w:rsidRDefault="003B3BC0" w:rsidP="00155E14">
      <w:pPr>
        <w:pStyle w:val="a3"/>
        <w:ind w:left="360" w:firstLineChars="0" w:firstLine="0"/>
        <w:rPr>
          <w:rFonts w:ascii="Kaiti SC Black" w:eastAsia="Times New Roman" w:hAnsi="Kaiti SC Black" w:cs="Kaiti SC Black"/>
          <w:sz w:val="32"/>
          <w:szCs w:val="32"/>
        </w:rPr>
      </w:pPr>
      <w:r w:rsidRPr="00657D70">
        <w:rPr>
          <w:rFonts w:ascii="Kaiti SC Black" w:eastAsia="Times New Roman" w:hAnsi="Kaiti SC Black" w:cs="Kaiti SC Black"/>
          <w:sz w:val="32"/>
          <w:szCs w:val="32"/>
        </w:rPr>
        <w:t>其他价格</w:t>
      </w:r>
      <w:r w:rsidRPr="00657D70">
        <w:rPr>
          <w:rFonts w:eastAsia="Times New Roman" w:cs="Times New Roman" w:hint="eastAsia"/>
          <w:sz w:val="32"/>
          <w:szCs w:val="32"/>
        </w:rPr>
        <w:t>,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团信息</w:t>
      </w:r>
      <w:r w:rsidRPr="00657D70">
        <w:rPr>
          <w:rFonts w:ascii="Kaiti SC Black" w:eastAsia="Times New Roman" w:hAnsi="Kaiti SC Black" w:cs="Kaiti SC Black" w:hint="eastAsia"/>
          <w:sz w:val="32"/>
          <w:szCs w:val="32"/>
        </w:rPr>
        <w:t>等</w:t>
      </w:r>
    </w:p>
    <w:p w:rsidR="003B3BC0" w:rsidRPr="00657D70" w:rsidRDefault="003B3BC0" w:rsidP="00155E14">
      <w:pPr>
        <w:pStyle w:val="a3"/>
        <w:ind w:left="360" w:firstLineChars="0" w:firstLine="0"/>
        <w:rPr>
          <w:rFonts w:ascii="Kaiti SC Black" w:eastAsia="Times New Roman" w:hAnsi="Kaiti SC Black" w:cs="Kaiti SC Black"/>
          <w:sz w:val="32"/>
          <w:szCs w:val="32"/>
        </w:rPr>
      </w:pPr>
    </w:p>
    <w:p w:rsidR="00155E14" w:rsidRDefault="003B3BC0" w:rsidP="00155E14">
      <w:pPr>
        <w:pStyle w:val="a3"/>
        <w:ind w:left="360" w:firstLineChars="0" w:firstLine="0"/>
        <w:rPr>
          <w:sz w:val="32"/>
          <w:szCs w:val="32"/>
        </w:rPr>
      </w:pPr>
      <w:r w:rsidRPr="00657D70">
        <w:rPr>
          <w:rFonts w:hint="eastAsia"/>
          <w:sz w:val="32"/>
          <w:szCs w:val="32"/>
        </w:rPr>
        <w:t>整合进</w:t>
      </w:r>
      <w:r w:rsidRPr="00657D70">
        <w:rPr>
          <w:sz w:val="32"/>
          <w:szCs w:val="32"/>
        </w:rPr>
        <w:t>t_bigdata_travel_product_eigen_vector</w:t>
      </w:r>
      <w:r w:rsidR="00794FE5">
        <w:rPr>
          <w:sz w:val="32"/>
          <w:szCs w:val="32"/>
        </w:rPr>
        <w:t>两个列族</w:t>
      </w:r>
    </w:p>
    <w:p w:rsidR="00794FE5" w:rsidRPr="00657D70" w:rsidRDefault="00794FE5" w:rsidP="00155E14">
      <w:pPr>
        <w:pStyle w:val="a3"/>
        <w:ind w:left="360" w:firstLineChars="0" w:firstLine="0"/>
        <w:rPr>
          <w:sz w:val="32"/>
          <w:szCs w:val="32"/>
        </w:rPr>
      </w:pPr>
    </w:p>
    <w:p w:rsidR="003B3BC0" w:rsidRDefault="003B3BC0" w:rsidP="00155E14">
      <w:pPr>
        <w:pStyle w:val="a3"/>
        <w:ind w:left="360" w:firstLineChars="0" w:firstLine="0"/>
        <w:rPr>
          <w:sz w:val="32"/>
          <w:szCs w:val="32"/>
        </w:rPr>
      </w:pPr>
    </w:p>
    <w:p w:rsidR="00BD73EC" w:rsidRDefault="00BD73EC" w:rsidP="00BD73EC">
      <w:pPr>
        <w:ind w:firstLine="420"/>
      </w:pPr>
      <w:r>
        <w:t>逗留时间分段</w:t>
      </w:r>
      <w:r>
        <w:rPr>
          <w:rFonts w:hint="eastAsia"/>
        </w:rPr>
        <w:t>：</w:t>
      </w:r>
      <w:r>
        <w:rPr>
          <w:rFonts w:hint="eastAsia"/>
        </w:rPr>
        <w:t>1~</w:t>
      </w:r>
      <w:r>
        <w:t>2 3</w:t>
      </w:r>
      <w:r>
        <w:rPr>
          <w:rFonts w:hint="eastAsia"/>
        </w:rPr>
        <w:t>~</w:t>
      </w:r>
      <w:r>
        <w:t>5 5</w:t>
      </w:r>
      <w:r>
        <w:rPr>
          <w:rFonts w:hint="eastAsia"/>
        </w:rPr>
        <w:t>~</w:t>
      </w:r>
      <w:r>
        <w:t>7 8</w:t>
      </w:r>
      <w:r>
        <w:rPr>
          <w:rFonts w:hint="eastAsia"/>
        </w:rPr>
        <w:t>~</w:t>
      </w:r>
    </w:p>
    <w:p w:rsidR="00BD73EC" w:rsidRDefault="00BD73EC" w:rsidP="00BD73EC">
      <w:pPr>
        <w:ind w:firstLine="420"/>
      </w:pPr>
      <w:r>
        <w:rPr>
          <w:rFonts w:hint="eastAsia"/>
        </w:rPr>
        <w:t>价格区间：</w:t>
      </w:r>
      <w:r w:rsidRPr="00126E92">
        <w:t>c(0,500,1500,8000,15000,30000,Inf)</w:t>
      </w:r>
      <w:r>
        <w:t xml:space="preserve"> </w:t>
      </w:r>
    </w:p>
    <w:p w:rsidR="00BD73EC" w:rsidRDefault="00BD73EC" w:rsidP="00BD73EC">
      <w:pPr>
        <w:ind w:firstLine="420"/>
      </w:pPr>
      <w:del w:id="0" w:author="peng wang" w:date="2015-07-13T13:50:00Z">
        <w:r w:rsidDel="0003554B">
          <w:delText>离当前日期的出发时间</w:delText>
        </w:r>
      </w:del>
      <w:r>
        <w:rPr>
          <w:rFonts w:hint="eastAsia"/>
        </w:rPr>
        <w:t>：</w:t>
      </w:r>
    </w:p>
    <w:p w:rsidR="00BD73EC" w:rsidRDefault="00BD73EC" w:rsidP="00BD73EC">
      <w:pPr>
        <w:ind w:firstLine="420"/>
        <w:rPr>
          <w:ins w:id="1" w:author="peng wang" w:date="2015-07-13T13:57:00Z"/>
        </w:rPr>
      </w:pPr>
      <w:ins w:id="2" w:author="peng wang" w:date="2015-07-13T13:53:00Z">
        <w:r>
          <w:t>金棕榈的线路信息</w:t>
        </w:r>
        <w:r>
          <w:rPr>
            <w:rFonts w:hint="eastAsia"/>
          </w:rPr>
          <w:t>：</w:t>
        </w:r>
        <w:r>
          <w:t>酒店</w:t>
        </w:r>
      </w:ins>
      <w:ins w:id="3" w:author="peng wang" w:date="2015-07-13T13:54:00Z">
        <w:r>
          <w:t>星级</w:t>
        </w:r>
        <w:r>
          <w:rPr>
            <w:rFonts w:hint="eastAsia"/>
          </w:rPr>
          <w:t>等</w:t>
        </w:r>
      </w:ins>
      <w:ins w:id="4" w:author="peng wang" w:date="2015-07-13T13:56:00Z">
        <w:r>
          <w:rPr>
            <w:rFonts w:hint="eastAsia"/>
          </w:rPr>
          <w:t xml:space="preserve"> </w:t>
        </w:r>
        <w:r>
          <w:rPr>
            <w:rFonts w:hint="eastAsia"/>
          </w:rPr>
          <w:t>要看哦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机票（直飞还是转机）</w:t>
        </w:r>
      </w:ins>
    </w:p>
    <w:p w:rsidR="00BD73EC" w:rsidRDefault="00BD73EC" w:rsidP="00BD73EC">
      <w:pPr>
        <w:ind w:firstLine="420"/>
        <w:rPr>
          <w:ins w:id="5" w:author="peng wang" w:date="2015-07-13T13:57:00Z"/>
        </w:rPr>
      </w:pPr>
      <w:ins w:id="6" w:author="peng wang" w:date="2015-07-13T13:57:00Z">
        <w:r>
          <w:t>自由行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跟团游</w:t>
        </w:r>
      </w:ins>
    </w:p>
    <w:p w:rsidR="00BD73EC" w:rsidRPr="00657D70" w:rsidRDefault="00BD73EC" w:rsidP="00155E14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:rsidR="003B3BC0" w:rsidRPr="00794FE5" w:rsidRDefault="003B3BC0" w:rsidP="00794FE5">
      <w:pPr>
        <w:pStyle w:val="2"/>
        <w:rPr>
          <w:rFonts w:asciiTheme="minorHAnsi" w:hAnsiTheme="minorHAnsi"/>
        </w:rPr>
      </w:pPr>
      <w:r w:rsidRPr="00657D70">
        <w:t>pearson</w:t>
      </w:r>
      <w:r w:rsidRPr="00657D70">
        <w:rPr>
          <w:rFonts w:ascii="Kaiti SC Black" w:hAnsi="Kaiti SC Black" w:cs="Kaiti SC Black"/>
        </w:rPr>
        <w:t>相似度计算</w:t>
      </w:r>
    </w:p>
    <w:p w:rsidR="00794FE5" w:rsidRPr="00657D70" w:rsidRDefault="00794FE5" w:rsidP="00794FE5">
      <w:pPr>
        <w:pStyle w:val="a3"/>
        <w:ind w:left="360" w:firstLineChars="0" w:firstLine="0"/>
        <w:rPr>
          <w:rFonts w:eastAsia="Times New Roman" w:cs="Times New Roman"/>
          <w:sz w:val="32"/>
          <w:szCs w:val="32"/>
        </w:rPr>
      </w:pPr>
    </w:p>
    <w:p w:rsidR="003B3BC0" w:rsidRPr="00657D70" w:rsidRDefault="003B3BC0" w:rsidP="003B3BC0">
      <w:pPr>
        <w:pStyle w:val="a3"/>
        <w:ind w:left="360" w:firstLineChars="0" w:firstLine="0"/>
        <w:rPr>
          <w:rFonts w:ascii="Mongolian Baiti" w:eastAsia="Times New Roman" w:hAnsi="Mongolian Baiti" w:cs="Mongolian Baiti"/>
          <w:sz w:val="32"/>
          <w:szCs w:val="32"/>
        </w:rPr>
      </w:pPr>
      <w:r w:rsidRPr="00657D70">
        <w:rPr>
          <w:rFonts w:ascii="Kaiti SC Black" w:eastAsia="Times New Roman" w:hAnsi="Kaiti SC Black" w:cs="Kaiti SC Black"/>
          <w:sz w:val="32"/>
          <w:szCs w:val="32"/>
        </w:rPr>
        <w:t>根据旅游产品的特征向量</w:t>
      </w:r>
      <w:r w:rsidRPr="00657D70">
        <w:rPr>
          <w:rFonts w:ascii="Microsoft Yi Baiti" w:eastAsia="Times New Roman" w:hAnsi="Microsoft Yi Baiti" w:cs="Microsoft Yi Baiti"/>
          <w:sz w:val="32"/>
          <w:szCs w:val="32"/>
        </w:rPr>
        <w:t>，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利用</w:t>
      </w:r>
      <w:r w:rsidRPr="00657D70">
        <w:rPr>
          <w:rFonts w:eastAsia="Times New Roman" w:cs="Times New Roman"/>
          <w:sz w:val="32"/>
          <w:szCs w:val="32"/>
        </w:rPr>
        <w:t>pearson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相似度的计算公式</w:t>
      </w:r>
      <w:r w:rsidRPr="00657D70">
        <w:rPr>
          <w:rFonts w:ascii="Microsoft Yi Baiti" w:eastAsia="Times New Roman" w:hAnsi="Microsoft Yi Baiti" w:cs="Microsoft Yi Baiti"/>
          <w:sz w:val="32"/>
          <w:szCs w:val="32"/>
        </w:rPr>
        <w:t>，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计算每个产品与其他产品的相似度</w:t>
      </w:r>
      <w:r w:rsidRPr="00657D70">
        <w:rPr>
          <w:rFonts w:ascii="Microsoft Yi Baiti" w:eastAsia="Times New Roman" w:hAnsi="Microsoft Yi Baiti" w:cs="Microsoft Yi Baiti"/>
          <w:sz w:val="32"/>
          <w:szCs w:val="32"/>
        </w:rPr>
        <w:t>，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并排序</w:t>
      </w:r>
      <w:r w:rsidRPr="00657D70">
        <w:rPr>
          <w:rFonts w:ascii="Microsoft Yi Baiti" w:eastAsia="Times New Roman" w:hAnsi="Microsoft Yi Baiti" w:cs="Microsoft Yi Baiti"/>
          <w:sz w:val="32"/>
          <w:szCs w:val="32"/>
        </w:rPr>
        <w:t>，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取前</w:t>
      </w:r>
      <w:r w:rsidRPr="00657D70">
        <w:rPr>
          <w:rFonts w:eastAsia="Times New Roman" w:cs="Times New Roman"/>
          <w:sz w:val="32"/>
          <w:szCs w:val="32"/>
        </w:rPr>
        <w:t>n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个</w:t>
      </w:r>
      <w:r w:rsidRPr="00657D70">
        <w:rPr>
          <w:rFonts w:ascii="Microsoft Tai Le" w:eastAsia="Times New Roman" w:hAnsi="Microsoft Tai Le" w:cs="Microsoft Tai Le"/>
          <w:sz w:val="32"/>
          <w:szCs w:val="32"/>
        </w:rPr>
        <w:lastRenderedPageBreak/>
        <w:t>（</w:t>
      </w:r>
      <w:r w:rsidRPr="00657D70">
        <w:rPr>
          <w:rFonts w:eastAsia="Times New Roman" w:cs="Times New Roman"/>
          <w:sz w:val="32"/>
          <w:szCs w:val="32"/>
        </w:rPr>
        <w:t>n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可配置</w:t>
      </w:r>
      <w:r w:rsidRPr="00657D70">
        <w:rPr>
          <w:rFonts w:ascii="Microsoft Tai Le" w:eastAsia="Times New Roman" w:hAnsi="Microsoft Tai Le" w:cs="Microsoft Tai Le"/>
          <w:sz w:val="32"/>
          <w:szCs w:val="32"/>
        </w:rPr>
        <w:t>）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存放在</w:t>
      </w:r>
      <w:r w:rsidRPr="00657D70">
        <w:rPr>
          <w:rFonts w:eastAsia="Times New Roman" w:cs="Times New Roman"/>
          <w:sz w:val="32"/>
          <w:szCs w:val="32"/>
        </w:rPr>
        <w:t>hbase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里</w:t>
      </w:r>
      <w:r w:rsidRPr="00657D70">
        <w:rPr>
          <w:rFonts w:ascii="Microsoft Yi Baiti" w:eastAsia="Times New Roman" w:hAnsi="Microsoft Yi Baiti" w:cs="Microsoft Yi Baiti"/>
          <w:sz w:val="32"/>
          <w:szCs w:val="32"/>
        </w:rPr>
        <w:t>，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按照相似度降序排列</w:t>
      </w:r>
      <w:r w:rsidRPr="00657D70">
        <w:rPr>
          <w:rFonts w:ascii="Microsoft Yi Baiti" w:eastAsia="Times New Roman" w:hAnsi="Microsoft Yi Baiti" w:cs="Microsoft Yi Baiti"/>
          <w:sz w:val="32"/>
          <w:szCs w:val="32"/>
        </w:rPr>
        <w:t>，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存储的内容包括旅游产品的</w:t>
      </w:r>
      <w:r w:rsidRPr="00657D70">
        <w:rPr>
          <w:rFonts w:eastAsia="Times New Roman" w:cs="Times New Roman"/>
          <w:sz w:val="32"/>
          <w:szCs w:val="32"/>
        </w:rPr>
        <w:t>id</w:t>
      </w:r>
      <w:r w:rsidRPr="00657D70">
        <w:rPr>
          <w:rFonts w:ascii="Kaiti SC Black" w:eastAsia="Times New Roman" w:hAnsi="Kaiti SC Black" w:cs="Kaiti SC Black"/>
          <w:sz w:val="32"/>
          <w:szCs w:val="32"/>
        </w:rPr>
        <w:t>和相似度</w:t>
      </w:r>
      <w:r w:rsidRPr="00657D70">
        <w:rPr>
          <w:rFonts w:ascii="Mongolian Baiti" w:eastAsia="Times New Roman" w:hAnsi="Mongolian Baiti" w:cs="Mongolian Baiti"/>
          <w:sz w:val="32"/>
          <w:szCs w:val="32"/>
        </w:rPr>
        <w:t>。</w:t>
      </w:r>
    </w:p>
    <w:p w:rsidR="00657D70" w:rsidRPr="00657D70" w:rsidRDefault="00657D70" w:rsidP="003B3BC0">
      <w:pPr>
        <w:pStyle w:val="a3"/>
        <w:ind w:left="360" w:firstLineChars="0" w:firstLine="0"/>
        <w:rPr>
          <w:rFonts w:ascii="Mongolian Baiti" w:eastAsia="Times New Roman" w:hAnsi="Mongolian Baiti" w:cs="Mongolian Baiti"/>
          <w:sz w:val="32"/>
          <w:szCs w:val="32"/>
        </w:rPr>
      </w:pPr>
    </w:p>
    <w:p w:rsidR="00657D70" w:rsidRPr="00657D70" w:rsidRDefault="00657D70" w:rsidP="00657D70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b/>
          <w:bCs/>
          <w:kern w:val="36"/>
          <w:sz w:val="32"/>
          <w:szCs w:val="32"/>
        </w:rPr>
      </w:pPr>
      <w:r w:rsidRPr="00657D70">
        <w:rPr>
          <w:rFonts w:ascii="Times" w:eastAsia="Times New Roman" w:hAnsi="Times" w:cs="Times New Roman"/>
          <w:b/>
          <w:bCs/>
          <w:kern w:val="36"/>
          <w:sz w:val="32"/>
          <w:szCs w:val="32"/>
        </w:rPr>
        <w:t>Mahout</w:t>
      </w:r>
    </w:p>
    <w:p w:rsidR="00657D70" w:rsidRPr="00657D70" w:rsidRDefault="00657D70" w:rsidP="003B3BC0">
      <w:pPr>
        <w:pStyle w:val="a3"/>
        <w:ind w:left="360" w:firstLineChars="0" w:firstLine="0"/>
        <w:rPr>
          <w:rFonts w:ascii="Mongolian Baiti" w:eastAsia="Times New Roman" w:hAnsi="Mongolian Baiti" w:cs="Mongolian Baiti"/>
          <w:sz w:val="32"/>
          <w:szCs w:val="32"/>
        </w:rPr>
      </w:pPr>
    </w:p>
    <w:p w:rsidR="00657D70" w:rsidRPr="00657D70" w:rsidRDefault="00657D70" w:rsidP="00657D70">
      <w:pPr>
        <w:pStyle w:val="a4"/>
        <w:ind w:firstLine="480"/>
        <w:rPr>
          <w:sz w:val="32"/>
          <w:szCs w:val="32"/>
        </w:rPr>
      </w:pPr>
      <w:r w:rsidRPr="00657D70">
        <w:rPr>
          <w:sz w:val="32"/>
          <w:szCs w:val="32"/>
        </w:rPr>
        <w:t>类名：</w:t>
      </w:r>
      <w:r w:rsidRPr="00657D70">
        <w:rPr>
          <w:sz w:val="32"/>
          <w:szCs w:val="32"/>
        </w:rPr>
        <w:t>PearsonCorrelationSimilarity</w:t>
      </w:r>
    </w:p>
    <w:p w:rsidR="00657D70" w:rsidRPr="00657D70" w:rsidRDefault="00657D70" w:rsidP="00657D70">
      <w:pPr>
        <w:pStyle w:val="a4"/>
        <w:ind w:firstLine="480"/>
        <w:rPr>
          <w:sz w:val="32"/>
          <w:szCs w:val="32"/>
        </w:rPr>
      </w:pPr>
      <w:r w:rsidRPr="00657D70">
        <w:rPr>
          <w:sz w:val="32"/>
          <w:szCs w:val="32"/>
        </w:rPr>
        <w:t>原理：用来反映两个变量线性相关程度的统计量</w:t>
      </w:r>
    </w:p>
    <w:p w:rsidR="00657D70" w:rsidRPr="00657D70" w:rsidRDefault="00657D70" w:rsidP="00657D70">
      <w:pPr>
        <w:pStyle w:val="a4"/>
        <w:ind w:firstLine="480"/>
        <w:rPr>
          <w:sz w:val="32"/>
          <w:szCs w:val="32"/>
        </w:rPr>
      </w:pPr>
      <w:r w:rsidRPr="00657D70">
        <w:rPr>
          <w:sz w:val="32"/>
          <w:szCs w:val="32"/>
        </w:rPr>
        <w:t>范围：</w:t>
      </w:r>
      <w:r w:rsidRPr="00657D70">
        <w:rPr>
          <w:sz w:val="32"/>
          <w:szCs w:val="32"/>
        </w:rPr>
        <w:t>[-1,1]</w:t>
      </w:r>
      <w:r w:rsidRPr="00657D70">
        <w:rPr>
          <w:sz w:val="32"/>
          <w:szCs w:val="32"/>
        </w:rPr>
        <w:t>，绝对值越大，说明相关性越强，负相关对于推荐的意义小。</w:t>
      </w:r>
    </w:p>
    <w:p w:rsidR="00657D70" w:rsidRPr="00657D70" w:rsidRDefault="00657D70" w:rsidP="00657D70">
      <w:pPr>
        <w:pStyle w:val="a4"/>
        <w:ind w:firstLine="480"/>
        <w:rPr>
          <w:sz w:val="32"/>
          <w:szCs w:val="32"/>
        </w:rPr>
      </w:pPr>
      <w:r w:rsidRPr="00657D70">
        <w:rPr>
          <w:sz w:val="32"/>
          <w:szCs w:val="32"/>
        </w:rPr>
        <w:t>说明：</w:t>
      </w:r>
      <w:r w:rsidRPr="00657D70">
        <w:rPr>
          <w:sz w:val="32"/>
          <w:szCs w:val="32"/>
        </w:rPr>
        <w:t>1</w:t>
      </w:r>
      <w:r w:rsidRPr="00657D70">
        <w:rPr>
          <w:sz w:val="32"/>
          <w:szCs w:val="32"/>
        </w:rPr>
        <w:t>、</w:t>
      </w:r>
      <w:r w:rsidRPr="00657D70">
        <w:rPr>
          <w:sz w:val="32"/>
          <w:szCs w:val="32"/>
        </w:rPr>
        <w:t xml:space="preserve"> </w:t>
      </w:r>
      <w:r w:rsidRPr="00657D70">
        <w:rPr>
          <w:sz w:val="32"/>
          <w:szCs w:val="32"/>
        </w:rPr>
        <w:t>不考虑重叠的数量；</w:t>
      </w:r>
      <w:r w:rsidRPr="00657D70">
        <w:rPr>
          <w:sz w:val="32"/>
          <w:szCs w:val="32"/>
        </w:rPr>
        <w:t>2</w:t>
      </w:r>
      <w:r w:rsidRPr="00657D70">
        <w:rPr>
          <w:sz w:val="32"/>
          <w:szCs w:val="32"/>
        </w:rPr>
        <w:t>、</w:t>
      </w:r>
      <w:r w:rsidRPr="00657D70">
        <w:rPr>
          <w:sz w:val="32"/>
          <w:szCs w:val="32"/>
        </w:rPr>
        <w:t xml:space="preserve"> </w:t>
      </w:r>
      <w:r w:rsidRPr="00657D70">
        <w:rPr>
          <w:sz w:val="32"/>
          <w:szCs w:val="32"/>
        </w:rPr>
        <w:t>如果只有一项重叠，无法计算相似性（计算过程被除数有</w:t>
      </w:r>
      <w:r w:rsidRPr="00657D70">
        <w:rPr>
          <w:sz w:val="32"/>
          <w:szCs w:val="32"/>
        </w:rPr>
        <w:t>n-1</w:t>
      </w:r>
      <w:r w:rsidRPr="00657D70">
        <w:rPr>
          <w:sz w:val="32"/>
          <w:szCs w:val="32"/>
        </w:rPr>
        <w:t>）；</w:t>
      </w:r>
      <w:r w:rsidRPr="00657D70">
        <w:rPr>
          <w:sz w:val="32"/>
          <w:szCs w:val="32"/>
        </w:rPr>
        <w:t>3</w:t>
      </w:r>
      <w:r w:rsidRPr="00657D70">
        <w:rPr>
          <w:sz w:val="32"/>
          <w:szCs w:val="32"/>
        </w:rPr>
        <w:t>、</w:t>
      </w:r>
      <w:r w:rsidRPr="00657D70">
        <w:rPr>
          <w:sz w:val="32"/>
          <w:szCs w:val="32"/>
        </w:rPr>
        <w:t xml:space="preserve"> </w:t>
      </w:r>
      <w:r w:rsidRPr="00657D70">
        <w:rPr>
          <w:sz w:val="32"/>
          <w:szCs w:val="32"/>
        </w:rPr>
        <w:t>如果重叠的值都相等，也无法计算相似性（标准差为</w:t>
      </w:r>
      <w:r w:rsidRPr="00657D70">
        <w:rPr>
          <w:sz w:val="32"/>
          <w:szCs w:val="32"/>
        </w:rPr>
        <w:t>0</w:t>
      </w:r>
      <w:r w:rsidRPr="00657D70">
        <w:rPr>
          <w:sz w:val="32"/>
          <w:szCs w:val="32"/>
        </w:rPr>
        <w:t>，做除数）。</w:t>
      </w:r>
    </w:p>
    <w:p w:rsidR="00657D70" w:rsidRPr="00657D70" w:rsidRDefault="00657D70" w:rsidP="00657D70">
      <w:pPr>
        <w:pStyle w:val="a4"/>
        <w:ind w:firstLine="480"/>
        <w:rPr>
          <w:sz w:val="32"/>
          <w:szCs w:val="32"/>
        </w:rPr>
      </w:pPr>
      <w:r w:rsidRPr="00657D70">
        <w:rPr>
          <w:sz w:val="32"/>
          <w:szCs w:val="32"/>
        </w:rPr>
        <w:t xml:space="preserve">    </w:t>
      </w:r>
      <w:r w:rsidRPr="00657D70">
        <w:rPr>
          <w:sz w:val="32"/>
          <w:szCs w:val="32"/>
        </w:rPr>
        <w:t>该相似度并不是最好的选择，也不是最坏的选择，只是因为其容易理解，在早期研究中经常被提起。使用</w:t>
      </w:r>
      <w:r w:rsidRPr="00657D70">
        <w:rPr>
          <w:sz w:val="32"/>
          <w:szCs w:val="32"/>
        </w:rPr>
        <w:t>Pearson</w:t>
      </w:r>
      <w:r w:rsidRPr="00657D70">
        <w:rPr>
          <w:sz w:val="32"/>
          <w:szCs w:val="32"/>
        </w:rPr>
        <w:t>线性相关系数必须假设数据是成对地从正态</w:t>
      </w:r>
      <w:r w:rsidRPr="00657D70">
        <w:rPr>
          <w:sz w:val="32"/>
          <w:szCs w:val="32"/>
        </w:rPr>
        <w:t xml:space="preserve"> </w:t>
      </w:r>
      <w:r w:rsidRPr="00657D70">
        <w:rPr>
          <w:sz w:val="32"/>
          <w:szCs w:val="32"/>
        </w:rPr>
        <w:t>分布中取得的，并且数据至少在逻辑范畴内必须是等间距的数据。</w:t>
      </w:r>
      <w:r w:rsidRPr="00657D70">
        <w:rPr>
          <w:sz w:val="32"/>
          <w:szCs w:val="32"/>
        </w:rPr>
        <w:t>Mahout</w:t>
      </w:r>
      <w:r w:rsidRPr="00657D70">
        <w:rPr>
          <w:sz w:val="32"/>
          <w:szCs w:val="32"/>
        </w:rPr>
        <w:t>中，为皮尔森相关计算提供了一个扩展，通过增加一个枚举类型</w:t>
      </w:r>
      <w:r w:rsidRPr="00657D70">
        <w:rPr>
          <w:sz w:val="32"/>
          <w:szCs w:val="32"/>
        </w:rPr>
        <w:t xml:space="preserve"> </w:t>
      </w:r>
      <w:r w:rsidRPr="00657D70">
        <w:rPr>
          <w:sz w:val="32"/>
          <w:szCs w:val="32"/>
        </w:rPr>
        <w:t>（</w:t>
      </w:r>
      <w:r w:rsidRPr="00657D70">
        <w:rPr>
          <w:sz w:val="32"/>
          <w:szCs w:val="32"/>
        </w:rPr>
        <w:t>Weighting</w:t>
      </w:r>
      <w:r w:rsidRPr="00657D70">
        <w:rPr>
          <w:sz w:val="32"/>
          <w:szCs w:val="32"/>
        </w:rPr>
        <w:t>）的参数来使得重叠数也成为计算相似度的影响因子。</w:t>
      </w:r>
    </w:p>
    <w:p w:rsidR="00657D70" w:rsidRDefault="00794FE5" w:rsidP="00794FE5">
      <w:pPr>
        <w:pStyle w:val="2"/>
      </w:pPr>
      <w:r>
        <w:t>Jaccard</w:t>
      </w:r>
      <w:r>
        <w:t>相似度</w:t>
      </w:r>
    </w:p>
    <w:p w:rsidR="00794FE5" w:rsidRPr="00794FE5" w:rsidRDefault="00794FE5" w:rsidP="00794FE5">
      <w:pPr>
        <w:rPr>
          <w:rFonts w:hint="eastAsia"/>
        </w:rPr>
      </w:pPr>
      <w:bookmarkStart w:id="7" w:name="_GoBack"/>
      <w:r>
        <w:rPr>
          <w:noProof/>
        </w:rPr>
        <w:drawing>
          <wp:inline distT="0" distB="0" distL="0" distR="0" wp14:anchorId="6862B47C" wp14:editId="2DB2ED1D">
            <wp:extent cx="3555106" cy="9525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989" cy="9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794FE5" w:rsidRPr="00657D70" w:rsidRDefault="00794FE5" w:rsidP="003B3BC0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sectPr w:rsidR="00794FE5" w:rsidRPr="00657D70" w:rsidSect="000E4A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7CA" w:rsidRDefault="00D437CA" w:rsidP="00BD73EC">
      <w:r>
        <w:separator/>
      </w:r>
    </w:p>
  </w:endnote>
  <w:endnote w:type="continuationSeparator" w:id="0">
    <w:p w:rsidR="00D437CA" w:rsidRDefault="00D437CA" w:rsidP="00BD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 SC Black">
    <w:altName w:val="微软雅黑 Light"/>
    <w:charset w:val="00"/>
    <w:family w:val="auto"/>
    <w:pitch w:val="variable"/>
    <w:sig w:usb0="00000000" w:usb1="080F0000" w:usb2="00000000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7CA" w:rsidRDefault="00D437CA" w:rsidP="00BD73EC">
      <w:r>
        <w:separator/>
      </w:r>
    </w:p>
  </w:footnote>
  <w:footnote w:type="continuationSeparator" w:id="0">
    <w:p w:rsidR="00D437CA" w:rsidRDefault="00D437CA" w:rsidP="00BD7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33CC4"/>
    <w:multiLevelType w:val="multilevel"/>
    <w:tmpl w:val="887C8F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D461C62"/>
    <w:multiLevelType w:val="hybridMultilevel"/>
    <w:tmpl w:val="C5445840"/>
    <w:lvl w:ilvl="0" w:tplc="4B66F0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ng wang">
    <w15:presenceInfo w15:providerId="Windows Live" w15:userId="faa51857da22c7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3CF"/>
    <w:rsid w:val="000E4ACE"/>
    <w:rsid w:val="00155E14"/>
    <w:rsid w:val="002D17E5"/>
    <w:rsid w:val="003261D3"/>
    <w:rsid w:val="003B3BC0"/>
    <w:rsid w:val="004F5E4D"/>
    <w:rsid w:val="00657D70"/>
    <w:rsid w:val="006E7070"/>
    <w:rsid w:val="007823CF"/>
    <w:rsid w:val="00794FE5"/>
    <w:rsid w:val="00BD73EC"/>
    <w:rsid w:val="00D4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339CF289-F5FC-4F4E-8783-DFC19CF8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7D70"/>
    <w:pPr>
      <w:widowControl/>
      <w:numPr>
        <w:numId w:val="2"/>
      </w:numPr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4FE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4FE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4FE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4FE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4FE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4FE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4FE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4FE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E1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57D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57D70"/>
    <w:rPr>
      <w:rFonts w:ascii="Times" w:hAnsi="Times"/>
      <w:b/>
      <w:bCs/>
      <w:kern w:val="3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BD7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73E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7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73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4F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4F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94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4FE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4FE5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94FE5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794FE5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794FE5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 蒋</dc:creator>
  <cp:keywords/>
  <dc:description/>
  <cp:lastModifiedBy>peng wang</cp:lastModifiedBy>
  <cp:revision>3</cp:revision>
  <dcterms:created xsi:type="dcterms:W3CDTF">2015-07-17T02:03:00Z</dcterms:created>
  <dcterms:modified xsi:type="dcterms:W3CDTF">2015-07-27T02:04:00Z</dcterms:modified>
</cp:coreProperties>
</file>